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3929AF6" w14:textId="4A4F9E0B" w:rsidR="00935321" w:rsidRPr="002F54EC" w:rsidRDefault="00935321" w:rsidP="00033BCF">
      <w:pPr>
        <w:spacing w:before="120"/>
        <w:jc w:val="center"/>
        <w:rPr>
          <w:i/>
          <w:iCs/>
          <w:sz w:val="28"/>
          <w:szCs w:val="28"/>
        </w:rPr>
      </w:pPr>
      <w:r w:rsidRPr="002F54EC">
        <w:rPr>
          <w:i/>
          <w:iCs/>
          <w:sz w:val="28"/>
          <w:szCs w:val="28"/>
        </w:rPr>
        <w:t>SCHOOL OF INFORMATICS AND COMPUTING</w:t>
      </w:r>
    </w:p>
    <w:p w14:paraId="1479CC97" w14:textId="6CCB6AD2" w:rsidR="00665A0C" w:rsidRPr="00665A0C" w:rsidRDefault="00665A0C" w:rsidP="00F7057A">
      <w:pPr>
        <w:pStyle w:val="Heading1"/>
        <w:keepNext w:val="0"/>
        <w:keepLines w:val="0"/>
        <w:spacing w:before="480" w:after="0" w:line="240" w:lineRule="auto"/>
        <w:contextualSpacing w:val="0"/>
        <w:jc w:val="center"/>
        <w:rPr>
          <w:rFonts w:ascii="Bree Serif" w:eastAsia="Bree Serif" w:hAnsi="Bree Serif" w:cs="Bree Serif"/>
          <w:b/>
          <w:sz w:val="72"/>
          <w:szCs w:val="72"/>
        </w:rPr>
      </w:pPr>
      <w:bookmarkStart w:id="0" w:name="_eox0uxytb914"/>
      <w:bookmarkEnd w:id="0"/>
      <w:r>
        <w:rPr>
          <w:rFonts w:ascii="Bree Serif" w:eastAsia="Bree Serif" w:hAnsi="Bree Serif" w:cs="Bree Serif"/>
          <w:b/>
          <w:sz w:val="72"/>
          <w:szCs w:val="72"/>
        </w:rPr>
        <w:t>Participants Needed</w:t>
      </w:r>
    </w:p>
    <w:p w14:paraId="52CDE80F" w14:textId="2DE22944" w:rsidR="00665A0C" w:rsidRPr="00673B13" w:rsidRDefault="00665A0C" w:rsidP="00F7057A">
      <w:pPr>
        <w:pStyle w:val="Heading1"/>
        <w:keepNext w:val="0"/>
        <w:keepLines w:val="0"/>
        <w:spacing w:before="0" w:after="0" w:line="240" w:lineRule="auto"/>
        <w:contextualSpacing w:val="0"/>
        <w:jc w:val="center"/>
        <w:rPr>
          <w:rFonts w:ascii="Bree Serif" w:eastAsia="Bree Serif" w:hAnsi="Bree Serif" w:cs="Bree Serif"/>
          <w:b/>
          <w:sz w:val="52"/>
          <w:szCs w:val="52"/>
        </w:rPr>
      </w:pPr>
      <w:r w:rsidRPr="00673B13">
        <w:rPr>
          <w:rFonts w:ascii="Bree Serif" w:eastAsia="Bree Serif" w:hAnsi="Bree Serif" w:cs="Bree Serif"/>
          <w:b/>
          <w:sz w:val="52"/>
          <w:szCs w:val="52"/>
        </w:rPr>
        <w:t>for</w:t>
      </w:r>
    </w:p>
    <w:p w14:paraId="78068092" w14:textId="38E4366E" w:rsidR="2F3AB85A" w:rsidRDefault="00114033" w:rsidP="001D245F">
      <w:pPr>
        <w:pStyle w:val="Heading1"/>
        <w:keepNext w:val="0"/>
        <w:keepLines w:val="0"/>
        <w:spacing w:before="0" w:after="0" w:line="240" w:lineRule="auto"/>
        <w:contextualSpacing w:val="0"/>
        <w:jc w:val="center"/>
      </w:pPr>
      <w:r>
        <w:rPr>
          <w:rFonts w:ascii="Bree Serif" w:eastAsia="Bree Serif" w:hAnsi="Bree Serif" w:cs="Bree Serif"/>
          <w:b/>
          <w:sz w:val="72"/>
          <w:szCs w:val="72"/>
        </w:rPr>
        <w:t>A Study on Online Communication Practices</w:t>
      </w:r>
    </w:p>
    <w:p w14:paraId="378A36FD" w14:textId="03FF7D00" w:rsidR="00D511F3" w:rsidRDefault="2F3AB85A" w:rsidP="00F7057A">
      <w:pPr>
        <w:spacing w:line="240" w:lineRule="auto"/>
        <w:ind w:left="-20"/>
        <w:jc w:val="center"/>
        <w:rPr>
          <w:rFonts w:ascii="Bree Serif" w:eastAsia="Bree Serif" w:hAnsi="Bree Serif" w:cs="Bree Serif"/>
          <w:sz w:val="36"/>
          <w:szCs w:val="36"/>
        </w:rPr>
      </w:pPr>
      <w:r w:rsidRPr="2F3AB85A">
        <w:rPr>
          <w:rFonts w:ascii="Bree Serif" w:eastAsia="Bree Serif" w:hAnsi="Bree Serif" w:cs="Bree Serif"/>
          <w:sz w:val="36"/>
          <w:szCs w:val="36"/>
        </w:rPr>
        <w:t>Attend a 30-45 mi</w:t>
      </w:r>
      <w:r w:rsidR="00665A0C">
        <w:rPr>
          <w:rFonts w:ascii="Bree Serif" w:eastAsia="Bree Serif" w:hAnsi="Bree Serif" w:cs="Bree Serif"/>
          <w:sz w:val="36"/>
          <w:szCs w:val="36"/>
        </w:rPr>
        <w:t>nute in-person</w:t>
      </w:r>
      <w:ins w:id="1" w:author=" " w:date="2017-02-01T16:50:00Z">
        <w:r w:rsidR="00AB295A">
          <w:rPr>
            <w:rFonts w:ascii="Bree Serif" w:eastAsia="Bree Serif" w:hAnsi="Bree Serif" w:cs="Bree Serif"/>
            <w:sz w:val="36"/>
            <w:szCs w:val="36"/>
          </w:rPr>
          <w:t xml:space="preserve"> </w:t>
        </w:r>
      </w:ins>
      <w:ins w:id="2" w:author="Sanchari Das" w:date="2017-02-01T11:29:00Z">
        <w:del w:id="3" w:author=" " w:date="2017-02-01T16:50:00Z">
          <w:r w:rsidR="00714C8D" w:rsidDel="00AB295A">
            <w:rPr>
              <w:rFonts w:ascii="Bree Serif" w:eastAsia="Bree Serif" w:hAnsi="Bree Serif" w:cs="Bree Serif"/>
              <w:sz w:val="36"/>
              <w:szCs w:val="36"/>
            </w:rPr>
            <w:delText>/video conference/telephone</w:delText>
          </w:r>
        </w:del>
      </w:ins>
      <w:del w:id="4" w:author=" " w:date="2017-02-01T16:50:00Z">
        <w:r w:rsidRPr="2F3AB85A" w:rsidDel="00AB295A">
          <w:rPr>
            <w:rFonts w:ascii="Bree Serif" w:eastAsia="Bree Serif" w:hAnsi="Bree Serif" w:cs="Bree Serif"/>
            <w:sz w:val="36"/>
            <w:szCs w:val="36"/>
          </w:rPr>
          <w:delText xml:space="preserve"> </w:delText>
        </w:r>
      </w:del>
      <w:r w:rsidR="00665A0C">
        <w:rPr>
          <w:rFonts w:ascii="Bree Serif" w:eastAsia="Bree Serif" w:hAnsi="Bree Serif" w:cs="Bree Serif"/>
          <w:sz w:val="36"/>
          <w:szCs w:val="36"/>
        </w:rPr>
        <w:t>i</w:t>
      </w:r>
      <w:r w:rsidRPr="2F3AB85A">
        <w:rPr>
          <w:rFonts w:ascii="Bree Serif" w:eastAsia="Bree Serif" w:hAnsi="Bree Serif" w:cs="Bree Serif"/>
          <w:sz w:val="36"/>
          <w:szCs w:val="36"/>
        </w:rPr>
        <w:t xml:space="preserve">nterview and </w:t>
      </w:r>
      <w:del w:id="5" w:author="Sanchari Das" w:date="2017-02-01T11:29:00Z">
        <w:r w:rsidRPr="2F3AB85A" w:rsidDel="00714C8D">
          <w:rPr>
            <w:rFonts w:ascii="Bree Serif" w:eastAsia="Bree Serif" w:hAnsi="Bree Serif" w:cs="Bree Serif"/>
            <w:sz w:val="36"/>
            <w:szCs w:val="36"/>
          </w:rPr>
          <w:delText xml:space="preserve">make </w:delText>
        </w:r>
      </w:del>
      <w:ins w:id="6" w:author="Sanchari Das" w:date="2017-02-01T11:29:00Z">
        <w:r w:rsidR="00714C8D">
          <w:rPr>
            <w:rFonts w:ascii="Bree Serif" w:eastAsia="Bree Serif" w:hAnsi="Bree Serif" w:cs="Bree Serif"/>
            <w:sz w:val="36"/>
            <w:szCs w:val="36"/>
          </w:rPr>
          <w:t>earn</w:t>
        </w:r>
        <w:r w:rsidR="00714C8D" w:rsidRPr="2F3AB85A">
          <w:rPr>
            <w:rFonts w:ascii="Bree Serif" w:eastAsia="Bree Serif" w:hAnsi="Bree Serif" w:cs="Bree Serif"/>
            <w:sz w:val="36"/>
            <w:szCs w:val="36"/>
          </w:rPr>
          <w:t xml:space="preserve"> </w:t>
        </w:r>
      </w:ins>
      <w:r w:rsidR="00C31FB2">
        <w:rPr>
          <w:rFonts w:ascii="Bree Serif" w:eastAsia="Bree Serif" w:hAnsi="Bree Serif" w:cs="Bree Serif"/>
          <w:sz w:val="36"/>
          <w:szCs w:val="36"/>
        </w:rPr>
        <w:t>$10 cash</w:t>
      </w:r>
      <w:ins w:id="7" w:author="Sanchari Das" w:date="2017-02-01T11:29:00Z">
        <w:del w:id="8" w:author=" " w:date="2017-02-01T16:50:00Z">
          <w:r w:rsidR="00714C8D" w:rsidDel="00AB295A">
            <w:rPr>
              <w:rFonts w:ascii="Bree Serif" w:eastAsia="Bree Serif" w:hAnsi="Bree Serif" w:cs="Bree Serif"/>
              <w:sz w:val="36"/>
              <w:szCs w:val="36"/>
            </w:rPr>
            <w:delText>/Amazon gift certificate</w:delText>
          </w:r>
        </w:del>
      </w:ins>
      <w:r w:rsidRPr="2F3AB85A">
        <w:rPr>
          <w:rFonts w:ascii="Bree Serif" w:eastAsia="Bree Serif" w:hAnsi="Bree Serif" w:cs="Bree Serif"/>
          <w:sz w:val="36"/>
          <w:szCs w:val="36"/>
        </w:rPr>
        <w:t>.</w:t>
      </w:r>
    </w:p>
    <w:p w14:paraId="25C44FE6" w14:textId="77777777" w:rsidR="00AB295A" w:rsidRDefault="00C31FB2" w:rsidP="00F7057A">
      <w:pPr>
        <w:adjustRightInd w:val="0"/>
        <w:spacing w:line="240" w:lineRule="auto"/>
        <w:ind w:left="-14"/>
        <w:jc w:val="center"/>
        <w:rPr>
          <w:ins w:id="9" w:author=" " w:date="2017-02-01T16:51:00Z"/>
          <w:rFonts w:ascii="Bree Serif" w:eastAsia="Bree Serif" w:hAnsi="Bree Serif" w:cs="Bree Serif"/>
          <w:b/>
          <w:bCs/>
          <w:sz w:val="40"/>
          <w:szCs w:val="40"/>
        </w:rPr>
      </w:pPr>
      <w:r>
        <w:rPr>
          <w:rFonts w:ascii="Bree Serif" w:eastAsia="Bree Serif" w:hAnsi="Bree Serif" w:cs="Bree Serif"/>
          <w:b/>
          <w:bCs/>
          <w:sz w:val="40"/>
          <w:szCs w:val="40"/>
        </w:rPr>
        <w:t>To see if you qualify</w:t>
      </w:r>
      <w:r w:rsidR="005A0B76">
        <w:rPr>
          <w:rFonts w:ascii="Bree Serif" w:eastAsia="Bree Serif" w:hAnsi="Bree Serif" w:cs="Bree Serif"/>
          <w:b/>
          <w:bCs/>
          <w:sz w:val="40"/>
          <w:szCs w:val="40"/>
        </w:rPr>
        <w:t xml:space="preserve">, take a 1-minute questionnaire </w:t>
      </w:r>
      <w:r>
        <w:rPr>
          <w:rFonts w:ascii="Bree Serif" w:eastAsia="Bree Serif" w:hAnsi="Bree Serif" w:cs="Bree Serif"/>
          <w:b/>
          <w:bCs/>
          <w:sz w:val="40"/>
          <w:szCs w:val="40"/>
        </w:rPr>
        <w:t>at</w:t>
      </w:r>
      <w:r w:rsidR="00665A0C" w:rsidRPr="00673B13">
        <w:rPr>
          <w:rFonts w:ascii="Bree Serif" w:eastAsia="Bree Serif" w:hAnsi="Bree Serif" w:cs="Bree Serif"/>
          <w:b/>
          <w:bCs/>
          <w:sz w:val="40"/>
          <w:szCs w:val="40"/>
        </w:rPr>
        <w:t xml:space="preserve">: </w:t>
      </w:r>
    </w:p>
    <w:p w14:paraId="0706D108" w14:textId="77777777" w:rsidR="00AB295A" w:rsidRDefault="00AB295A" w:rsidP="00F7057A">
      <w:pPr>
        <w:adjustRightInd w:val="0"/>
        <w:spacing w:line="240" w:lineRule="auto"/>
        <w:ind w:left="-14"/>
        <w:jc w:val="center"/>
        <w:rPr>
          <w:ins w:id="10" w:author=" " w:date="2017-02-01T16:51:00Z"/>
          <w:rFonts w:ascii="Bree Serif" w:eastAsia="Bree Serif" w:hAnsi="Bree Serif" w:cs="Bree Serif"/>
          <w:b/>
          <w:bCs/>
          <w:sz w:val="40"/>
          <w:szCs w:val="40"/>
        </w:rPr>
      </w:pPr>
    </w:p>
    <w:p w14:paraId="7B6B1A39" w14:textId="3C11D721" w:rsidR="00AB295A" w:rsidRPr="00AB295A" w:rsidRDefault="00AB295A" w:rsidP="00F7057A">
      <w:pPr>
        <w:adjustRightInd w:val="0"/>
        <w:spacing w:line="240" w:lineRule="auto"/>
        <w:ind w:left="-14"/>
        <w:jc w:val="center"/>
        <w:rPr>
          <w:ins w:id="11" w:author=" " w:date="2017-02-01T16:51:00Z"/>
          <w:sz w:val="36"/>
          <w:szCs w:val="36"/>
          <w:rPrChange w:id="12" w:author=" " w:date="2017-02-01T16:51:00Z">
            <w:rPr>
              <w:ins w:id="13" w:author=" " w:date="2017-02-01T16:51:00Z"/>
              <w:b/>
              <w:sz w:val="40"/>
              <w:szCs w:val="40"/>
              <w:shd w:val="clear" w:color="auto" w:fill="FFFFFF"/>
            </w:rPr>
          </w:rPrChange>
        </w:rPr>
      </w:pPr>
      <w:ins w:id="14" w:author=" " w:date="2017-02-01T16:51:00Z">
        <w:r w:rsidRPr="00AB295A">
          <w:rPr>
            <w:sz w:val="36"/>
            <w:szCs w:val="36"/>
            <w:rPrChange w:id="15" w:author=" " w:date="2017-02-01T16:51:00Z">
              <w:rPr>
                <w:sz w:val="28"/>
                <w:szCs w:val="28"/>
              </w:rPr>
            </w:rPrChange>
          </w:rPr>
          <w:fldChar w:fldCharType="begin"/>
        </w:r>
        <w:r w:rsidRPr="00AB295A">
          <w:rPr>
            <w:sz w:val="36"/>
            <w:szCs w:val="36"/>
            <w:rPrChange w:id="16" w:author=" " w:date="2017-02-01T16:51:00Z">
              <w:rPr>
                <w:sz w:val="28"/>
                <w:szCs w:val="28"/>
              </w:rPr>
            </w:rPrChange>
          </w:rPr>
          <w:instrText xml:space="preserve"> HYPERLINK "</w:instrText>
        </w:r>
      </w:ins>
      <w:r w:rsidRPr="00AB295A">
        <w:rPr>
          <w:sz w:val="36"/>
          <w:szCs w:val="36"/>
          <w:rPrChange w:id="17" w:author=" " w:date="2017-02-01T16:51:00Z">
            <w:rPr>
              <w:rStyle w:val="Hyperlink"/>
              <w:b/>
              <w:color w:val="1155CC"/>
              <w:sz w:val="40"/>
              <w:szCs w:val="40"/>
              <w:shd w:val="clear" w:color="auto" w:fill="FFFFFF"/>
            </w:rPr>
          </w:rPrChange>
        </w:rPr>
        <w:instrText>http://go.iu.edu/comm</w:instrText>
      </w:r>
      <w:ins w:id="18" w:author=" " w:date="2017-02-01T16:51:00Z">
        <w:r w:rsidRPr="00AB295A">
          <w:rPr>
            <w:sz w:val="36"/>
            <w:szCs w:val="36"/>
            <w:rPrChange w:id="19" w:author=" " w:date="2017-02-01T16:51:00Z">
              <w:rPr/>
            </w:rPrChange>
          </w:rPr>
          <w:instrText xml:space="preserve">study" </w:instrText>
        </w:r>
        <w:r w:rsidRPr="00AB295A">
          <w:rPr>
            <w:sz w:val="36"/>
            <w:szCs w:val="36"/>
            <w:rPrChange w:id="20" w:author=" " w:date="2017-02-01T16:51:00Z">
              <w:rPr>
                <w:sz w:val="28"/>
                <w:szCs w:val="28"/>
              </w:rPr>
            </w:rPrChange>
          </w:rPr>
          <w:fldChar w:fldCharType="separate"/>
        </w:r>
      </w:ins>
      <w:r w:rsidRPr="00AB295A">
        <w:rPr>
          <w:rStyle w:val="Hyperlink"/>
          <w:sz w:val="36"/>
          <w:szCs w:val="36"/>
          <w:rPrChange w:id="21" w:author=" " w:date="2017-02-01T16:51:00Z">
            <w:rPr>
              <w:rStyle w:val="Hyperlink"/>
              <w:b/>
              <w:color w:val="1155CC"/>
              <w:sz w:val="40"/>
              <w:szCs w:val="40"/>
              <w:shd w:val="clear" w:color="auto" w:fill="FFFFFF"/>
            </w:rPr>
          </w:rPrChange>
        </w:rPr>
        <w:t>http://go.iu.edu/comm</w:t>
      </w:r>
      <w:ins w:id="22" w:author=" " w:date="2017-02-01T16:51:00Z">
        <w:r w:rsidRPr="00AB295A">
          <w:rPr>
            <w:rStyle w:val="Hyperlink"/>
            <w:sz w:val="36"/>
            <w:szCs w:val="36"/>
            <w:rPrChange w:id="23" w:author=" " w:date="2017-02-01T16:51:00Z">
              <w:rPr/>
            </w:rPrChange>
          </w:rPr>
          <w:t>study</w:t>
        </w:r>
        <w:r w:rsidRPr="00AB295A">
          <w:rPr>
            <w:sz w:val="36"/>
            <w:szCs w:val="36"/>
            <w:rPrChange w:id="24" w:author=" " w:date="2017-02-01T16:51:00Z">
              <w:rPr>
                <w:sz w:val="28"/>
                <w:szCs w:val="28"/>
              </w:rPr>
            </w:rPrChange>
          </w:rPr>
          <w:fldChar w:fldCharType="end"/>
        </w:r>
      </w:ins>
      <w:ins w:id="25" w:author="Sanchari Das" w:date="2017-02-01T11:30:00Z">
        <w:del w:id="26" w:author=" " w:date="2017-02-01T16:51:00Z">
          <w:r w:rsidRPr="00AB295A" w:rsidDel="00AB295A">
            <w:rPr>
              <w:sz w:val="36"/>
              <w:szCs w:val="36"/>
              <w:rPrChange w:id="27" w:author=" " w:date="2017-02-01T16:51:00Z">
                <w:rPr>
                  <w:rStyle w:val="Hyperlink"/>
                  <w:b/>
                  <w:sz w:val="40"/>
                  <w:szCs w:val="40"/>
                  <w:shd w:val="clear" w:color="auto" w:fill="FFFFFF"/>
                </w:rPr>
              </w:rPrChange>
            </w:rPr>
            <w:delText>study</w:delText>
          </w:r>
        </w:del>
      </w:ins>
    </w:p>
    <w:p w14:paraId="04321399" w14:textId="77777777" w:rsidR="00AB295A" w:rsidRDefault="00AB295A" w:rsidP="00F7057A">
      <w:pPr>
        <w:adjustRightInd w:val="0"/>
        <w:spacing w:line="240" w:lineRule="auto"/>
        <w:ind w:left="-14"/>
        <w:jc w:val="center"/>
        <w:rPr>
          <w:ins w:id="28" w:author=" " w:date="2017-02-01T16:51:00Z"/>
        </w:rPr>
      </w:pPr>
    </w:p>
    <w:p w14:paraId="5D4856C3" w14:textId="56DA09DF" w:rsidR="00195850" w:rsidRPr="00673B13" w:rsidDel="00714C8D" w:rsidRDefault="005A0B76" w:rsidP="00F7057A">
      <w:pPr>
        <w:spacing w:before="240" w:line="240" w:lineRule="auto"/>
        <w:jc w:val="center"/>
        <w:rPr>
          <w:del w:id="29" w:author="Sanchari Das" w:date="2017-02-01T11:34:00Z"/>
          <w:rFonts w:ascii="Bree Serif" w:eastAsia="Bree Serif" w:hAnsi="Bree Serif" w:cs="Bree Serif"/>
          <w:b/>
          <w:bCs/>
          <w:sz w:val="40"/>
          <w:szCs w:val="40"/>
        </w:rPr>
      </w:pPr>
      <w:del w:id="30" w:author="Sanchari Das" w:date="2017-02-01T11:30:00Z">
        <w:r w:rsidRPr="00714C8D" w:rsidDel="00714C8D">
          <w:rPr>
            <w:rPrChange w:id="31" w:author="Sanchari Das" w:date="2017-02-01T11:29:00Z">
              <w:rPr>
                <w:rStyle w:val="Hyperlink"/>
                <w:b/>
                <w:color w:val="1155CC"/>
                <w:sz w:val="40"/>
                <w:szCs w:val="40"/>
                <w:shd w:val="clear" w:color="auto" w:fill="FFFFFF"/>
              </w:rPr>
            </w:rPrChange>
          </w:rPr>
          <w:delText>practice</w:delText>
        </w:r>
      </w:del>
      <w:del w:id="32" w:author="Sanchari Das" w:date="2017-02-01T11:29:00Z">
        <w:r w:rsidRPr="00714C8D" w:rsidDel="00714C8D">
          <w:rPr>
            <w:rPrChange w:id="33" w:author="Sanchari Das" w:date="2017-02-01T11:29:00Z">
              <w:rPr>
                <w:rStyle w:val="Hyperlink"/>
                <w:b/>
                <w:color w:val="1155CC"/>
                <w:sz w:val="40"/>
                <w:szCs w:val="40"/>
                <w:shd w:val="clear" w:color="auto" w:fill="FFFFFF"/>
              </w:rPr>
            </w:rPrChange>
          </w:rPr>
          <w:delText>s</w:delText>
        </w:r>
      </w:del>
      <w:del w:id="34" w:author="Sanchari Das" w:date="2017-02-01T11:34:00Z">
        <w:r w:rsidR="00665A0C" w:rsidRPr="00673B13" w:rsidDel="00714C8D">
          <w:rPr>
            <w:rFonts w:ascii="Times New Roman" w:hAnsi="Times New Roman" w:cs="Times New Roman"/>
            <w:b/>
            <w:bCs/>
            <w:sz w:val="40"/>
            <w:szCs w:val="40"/>
          </w:rPr>
          <w:delText>.</w:delText>
        </w:r>
      </w:del>
    </w:p>
    <w:p w14:paraId="26582221" w14:textId="69441FF1" w:rsidR="2F3AB85A" w:rsidDel="00714C8D" w:rsidRDefault="2F3AB85A">
      <w:pPr>
        <w:spacing w:before="240" w:line="240" w:lineRule="auto"/>
        <w:jc w:val="center"/>
        <w:rPr>
          <w:del w:id="35" w:author="Sanchari Das" w:date="2017-02-01T11:34:00Z"/>
        </w:rPr>
        <w:pPrChange w:id="36" w:author="Sanchari Das" w:date="2017-02-01T11:34:00Z">
          <w:pPr>
            <w:ind w:left="-20"/>
            <w:jc w:val="center"/>
          </w:pPr>
        </w:pPrChange>
      </w:pPr>
    </w:p>
    <w:p w14:paraId="1368D416" w14:textId="77777777" w:rsidR="00033BCF" w:rsidRPr="00714C8D" w:rsidRDefault="00935321" w:rsidP="00F7057A">
      <w:pPr>
        <w:adjustRightInd w:val="0"/>
        <w:spacing w:line="240" w:lineRule="auto"/>
        <w:ind w:left="-14"/>
        <w:jc w:val="center"/>
        <w:rPr>
          <w:rFonts w:ascii="Bree Serif" w:eastAsia="Bree Serif" w:hAnsi="Bree Serif" w:cs="Bree Serif"/>
          <w:sz w:val="28"/>
          <w:szCs w:val="28"/>
          <w:rPrChange w:id="37" w:author="Sanchari Das" w:date="2017-02-01T11:35:00Z">
            <w:rPr>
              <w:rFonts w:ascii="Bree Serif" w:eastAsia="Bree Serif" w:hAnsi="Bree Serif" w:cs="Bree Serif"/>
              <w:sz w:val="36"/>
              <w:szCs w:val="36"/>
            </w:rPr>
          </w:rPrChange>
        </w:rPr>
      </w:pPr>
      <w:r w:rsidRPr="00714C8D">
        <w:rPr>
          <w:rFonts w:ascii="Bree Serif" w:eastAsia="Bree Serif" w:hAnsi="Bree Serif" w:cs="Bree Serif"/>
          <w:sz w:val="28"/>
          <w:szCs w:val="28"/>
          <w:rPrChange w:id="38" w:author="Sanchari Das" w:date="2017-02-01T11:35:00Z">
            <w:rPr>
              <w:rFonts w:ascii="Bree Serif" w:eastAsia="Bree Serif" w:hAnsi="Bree Serif" w:cs="Bree Serif"/>
              <w:sz w:val="36"/>
              <w:szCs w:val="36"/>
            </w:rPr>
          </w:rPrChange>
        </w:rPr>
        <w:t>Questions</w:t>
      </w:r>
      <w:r w:rsidR="002F54EC" w:rsidRPr="00714C8D">
        <w:rPr>
          <w:rFonts w:ascii="Bree Serif" w:eastAsia="Bree Serif" w:hAnsi="Bree Serif" w:cs="Bree Serif"/>
          <w:sz w:val="28"/>
          <w:szCs w:val="28"/>
          <w:rPrChange w:id="39" w:author="Sanchari Das" w:date="2017-02-01T11:35:00Z">
            <w:rPr>
              <w:rFonts w:ascii="Bree Serif" w:eastAsia="Bree Serif" w:hAnsi="Bree Serif" w:cs="Bree Serif"/>
              <w:sz w:val="36"/>
              <w:szCs w:val="36"/>
            </w:rPr>
          </w:rPrChange>
        </w:rPr>
        <w:t xml:space="preserve">? </w:t>
      </w:r>
      <w:r w:rsidRPr="00714C8D">
        <w:rPr>
          <w:rFonts w:ascii="Bree Serif" w:eastAsia="Bree Serif" w:hAnsi="Bree Serif" w:cs="Bree Serif"/>
          <w:sz w:val="28"/>
          <w:szCs w:val="28"/>
          <w:rPrChange w:id="40" w:author="Sanchari Das" w:date="2017-02-01T11:35:00Z">
            <w:rPr>
              <w:rFonts w:ascii="Bree Serif" w:eastAsia="Bree Serif" w:hAnsi="Bree Serif" w:cs="Bree Serif"/>
              <w:sz w:val="36"/>
              <w:szCs w:val="36"/>
            </w:rPr>
          </w:rPrChange>
        </w:rPr>
        <w:t xml:space="preserve">Email: </w:t>
      </w:r>
    </w:p>
    <w:p w14:paraId="7A14C6AE" w14:textId="379D0711" w:rsidR="00673B13" w:rsidRPr="00AB295A" w:rsidRDefault="00935321" w:rsidP="00F7057A">
      <w:pPr>
        <w:adjustRightInd w:val="0"/>
        <w:spacing w:line="240" w:lineRule="auto"/>
        <w:ind w:left="-20"/>
        <w:jc w:val="center"/>
        <w:rPr>
          <w:rFonts w:ascii="Bree Serif" w:eastAsia="Bree Serif" w:hAnsi="Bree Serif" w:cs="Bree Serif"/>
          <w:i/>
          <w:iCs/>
          <w:sz w:val="28"/>
          <w:szCs w:val="28"/>
          <w:rPrChange w:id="41" w:author=" " w:date="2017-02-01T16:52:00Z">
            <w:rPr>
              <w:rFonts w:ascii="Bree Serif" w:eastAsia="Bree Serif" w:hAnsi="Bree Serif" w:cs="Bree Serif"/>
              <w:sz w:val="32"/>
              <w:szCs w:val="32"/>
            </w:rPr>
          </w:rPrChange>
        </w:rPr>
      </w:pPr>
      <w:r w:rsidRPr="00AB295A">
        <w:rPr>
          <w:rFonts w:ascii="Bree Serif" w:eastAsia="Bree Serif" w:hAnsi="Bree Serif" w:cs="Bree Serif"/>
          <w:i/>
          <w:iCs/>
          <w:sz w:val="28"/>
          <w:szCs w:val="28"/>
          <w:rPrChange w:id="42" w:author=" " w:date="2017-02-01T16:52:00Z">
            <w:rPr>
              <w:rFonts w:ascii="Bree Serif" w:eastAsia="Bree Serif" w:hAnsi="Bree Serif" w:cs="Bree Serif"/>
              <w:sz w:val="32"/>
              <w:szCs w:val="32"/>
            </w:rPr>
          </w:rPrChange>
        </w:rPr>
        <w:t>Sanchari Das</w:t>
      </w:r>
      <w:r w:rsidR="00673B13" w:rsidRPr="00AB295A">
        <w:rPr>
          <w:rFonts w:ascii="Bree Serif" w:eastAsia="Bree Serif" w:hAnsi="Bree Serif" w:cs="Bree Serif"/>
          <w:i/>
          <w:iCs/>
          <w:sz w:val="28"/>
          <w:szCs w:val="28"/>
          <w:rPrChange w:id="43" w:author=" " w:date="2017-02-01T16:52:00Z">
            <w:rPr>
              <w:rFonts w:ascii="Bree Serif" w:eastAsia="Bree Serif" w:hAnsi="Bree Serif" w:cs="Bree Serif"/>
              <w:sz w:val="32"/>
              <w:szCs w:val="32"/>
            </w:rPr>
          </w:rPrChange>
        </w:rPr>
        <w:t xml:space="preserve"> &lt;</w:t>
      </w:r>
      <w:r w:rsidR="004F78BB" w:rsidRPr="00AB295A">
        <w:rPr>
          <w:i/>
          <w:iCs/>
          <w:sz w:val="28"/>
          <w:szCs w:val="28"/>
          <w:rPrChange w:id="44" w:author=" " w:date="2017-02-01T16:52:00Z">
            <w:rPr>
              <w:rStyle w:val="Hyperlink"/>
              <w:rFonts w:ascii="Bree Serif" w:eastAsia="Bree Serif" w:hAnsi="Bree Serif" w:cs="Bree Serif"/>
              <w:sz w:val="32"/>
              <w:szCs w:val="32"/>
            </w:rPr>
          </w:rPrChange>
        </w:rPr>
        <w:fldChar w:fldCharType="begin"/>
      </w:r>
      <w:r w:rsidR="004F78BB" w:rsidRPr="00AB295A">
        <w:rPr>
          <w:i/>
          <w:iCs/>
          <w:sz w:val="28"/>
          <w:szCs w:val="28"/>
          <w:rPrChange w:id="45" w:author=" " w:date="2017-02-01T16:52:00Z">
            <w:rPr/>
          </w:rPrChange>
        </w:rPr>
        <w:instrText xml:space="preserve"> HYPERLINK "mailto:%20sancdas@indiana.edu" </w:instrText>
      </w:r>
      <w:r w:rsidR="004F78BB" w:rsidRPr="00AB295A">
        <w:rPr>
          <w:i/>
          <w:iCs/>
          <w:sz w:val="28"/>
          <w:szCs w:val="28"/>
          <w:rPrChange w:id="46" w:author=" " w:date="2017-02-01T16:52:00Z">
            <w:rPr>
              <w:rStyle w:val="Hyperlink"/>
              <w:rFonts w:ascii="Bree Serif" w:eastAsia="Bree Serif" w:hAnsi="Bree Serif" w:cs="Bree Serif"/>
              <w:sz w:val="32"/>
              <w:szCs w:val="32"/>
            </w:rPr>
          </w:rPrChange>
        </w:rPr>
        <w:fldChar w:fldCharType="separate"/>
      </w:r>
      <w:r w:rsidR="00673B13" w:rsidRPr="00AB295A">
        <w:rPr>
          <w:rStyle w:val="Hyperlink"/>
          <w:rFonts w:ascii="Bree Serif" w:eastAsia="Bree Serif" w:hAnsi="Bree Serif" w:cs="Bree Serif"/>
          <w:i/>
          <w:iCs/>
          <w:sz w:val="28"/>
          <w:szCs w:val="28"/>
          <w:rPrChange w:id="47" w:author=" " w:date="2017-02-01T16:52:00Z">
            <w:rPr>
              <w:rStyle w:val="Hyperlink"/>
              <w:rFonts w:ascii="Bree Serif" w:eastAsia="Bree Serif" w:hAnsi="Bree Serif" w:cs="Bree Serif"/>
              <w:sz w:val="32"/>
              <w:szCs w:val="32"/>
            </w:rPr>
          </w:rPrChange>
        </w:rPr>
        <w:t>sancdas@indiana.edu</w:t>
      </w:r>
      <w:r w:rsidR="004F78BB" w:rsidRPr="00AB295A">
        <w:rPr>
          <w:rStyle w:val="Hyperlink"/>
          <w:rFonts w:ascii="Bree Serif" w:eastAsia="Bree Serif" w:hAnsi="Bree Serif" w:cs="Bree Serif"/>
          <w:i/>
          <w:iCs/>
          <w:sz w:val="28"/>
          <w:szCs w:val="28"/>
          <w:rPrChange w:id="48" w:author=" " w:date="2017-02-01T16:52:00Z">
            <w:rPr>
              <w:rStyle w:val="Hyperlink"/>
              <w:rFonts w:ascii="Bree Serif" w:eastAsia="Bree Serif" w:hAnsi="Bree Serif" w:cs="Bree Serif"/>
              <w:sz w:val="32"/>
              <w:szCs w:val="32"/>
            </w:rPr>
          </w:rPrChange>
        </w:rPr>
        <w:fldChar w:fldCharType="end"/>
      </w:r>
      <w:r w:rsidR="00673B13" w:rsidRPr="00AB295A">
        <w:rPr>
          <w:rFonts w:ascii="Bree Serif" w:eastAsia="Bree Serif" w:hAnsi="Bree Serif" w:cs="Bree Serif"/>
          <w:i/>
          <w:iCs/>
          <w:sz w:val="28"/>
          <w:szCs w:val="28"/>
          <w:rPrChange w:id="49" w:author=" " w:date="2017-02-01T16:52:00Z">
            <w:rPr>
              <w:rFonts w:ascii="Bree Serif" w:eastAsia="Bree Serif" w:hAnsi="Bree Serif" w:cs="Bree Serif"/>
              <w:sz w:val="32"/>
              <w:szCs w:val="32"/>
            </w:rPr>
          </w:rPrChange>
        </w:rPr>
        <w:t xml:space="preserve">&gt;, </w:t>
      </w:r>
    </w:p>
    <w:p w14:paraId="1E24DE0F" w14:textId="046159BA" w:rsidR="00033BCF" w:rsidRPr="00AB295A" w:rsidRDefault="00935321" w:rsidP="00F7057A">
      <w:pPr>
        <w:adjustRightInd w:val="0"/>
        <w:spacing w:line="240" w:lineRule="auto"/>
        <w:ind w:left="-20"/>
        <w:jc w:val="center"/>
        <w:rPr>
          <w:rFonts w:ascii="Bree Serif" w:eastAsia="Bree Serif" w:hAnsi="Bree Serif" w:cs="Bree Serif"/>
          <w:i/>
          <w:iCs/>
          <w:color w:val="000000" w:themeColor="text1"/>
          <w:sz w:val="28"/>
          <w:szCs w:val="28"/>
          <w:rPrChange w:id="50" w:author=" " w:date="2017-02-01T16:52:00Z">
            <w:rPr>
              <w:rFonts w:ascii="Bree Serif" w:eastAsia="Bree Serif" w:hAnsi="Bree Serif" w:cs="Bree Serif"/>
              <w:color w:val="000000" w:themeColor="text1"/>
              <w:sz w:val="32"/>
              <w:szCs w:val="32"/>
            </w:rPr>
          </w:rPrChange>
        </w:rPr>
      </w:pPr>
      <w:del w:id="51" w:author="Sanchari Das" w:date="2017-02-01T11:30:00Z">
        <w:r w:rsidRPr="00AB295A" w:rsidDel="00714C8D">
          <w:rPr>
            <w:rFonts w:ascii="Bree Serif" w:eastAsia="Bree Serif" w:hAnsi="Bree Serif" w:cs="Bree Serif"/>
            <w:i/>
            <w:iCs/>
            <w:color w:val="auto"/>
            <w:sz w:val="28"/>
            <w:szCs w:val="28"/>
            <w:rPrChange w:id="52" w:author=" " w:date="2017-02-01T16:52:00Z">
              <w:rPr>
                <w:rFonts w:ascii="Bree Serif" w:eastAsia="Bree Serif" w:hAnsi="Bree Serif" w:cs="Bree Serif"/>
                <w:color w:val="auto"/>
                <w:sz w:val="32"/>
                <w:szCs w:val="32"/>
              </w:rPr>
            </w:rPrChange>
          </w:rPr>
          <w:delText>Braxton</w:delText>
        </w:r>
        <w:r w:rsidR="00673B13" w:rsidRPr="00AB295A" w:rsidDel="00714C8D">
          <w:rPr>
            <w:rFonts w:ascii="Bree Serif" w:eastAsia="Bree Serif" w:hAnsi="Bree Serif" w:cs="Bree Serif"/>
            <w:i/>
            <w:iCs/>
            <w:color w:val="auto"/>
            <w:sz w:val="28"/>
            <w:szCs w:val="28"/>
            <w:rPrChange w:id="53" w:author=" " w:date="2017-02-01T16:52:00Z">
              <w:rPr>
                <w:rFonts w:ascii="Bree Serif" w:eastAsia="Bree Serif" w:hAnsi="Bree Serif" w:cs="Bree Serif"/>
                <w:color w:val="auto"/>
                <w:sz w:val="32"/>
                <w:szCs w:val="32"/>
              </w:rPr>
            </w:rPrChange>
          </w:rPr>
          <w:delText xml:space="preserve"> Larson &lt;</w:delText>
        </w:r>
        <w:r w:rsidR="00673B13" w:rsidRPr="00AB295A" w:rsidDel="00714C8D">
          <w:rPr>
            <w:i/>
            <w:iCs/>
            <w:sz w:val="28"/>
            <w:szCs w:val="28"/>
            <w:rPrChange w:id="54" w:author=" " w:date="2017-02-01T16:52:00Z">
              <w:rPr>
                <w:rStyle w:val="Hyperlink"/>
                <w:rFonts w:ascii="Bree Serif" w:eastAsia="Bree Serif" w:hAnsi="Bree Serif" w:cs="Bree Serif"/>
                <w:sz w:val="32"/>
                <w:szCs w:val="32"/>
              </w:rPr>
            </w:rPrChange>
          </w:rPr>
          <w:delText>btlarson@indiana.edu</w:delText>
        </w:r>
        <w:r w:rsidR="00673B13" w:rsidRPr="00AB295A" w:rsidDel="00714C8D">
          <w:rPr>
            <w:rFonts w:ascii="Bree Serif" w:eastAsia="Bree Serif" w:hAnsi="Bree Serif" w:cs="Bree Serif"/>
            <w:i/>
            <w:iCs/>
            <w:color w:val="auto"/>
            <w:sz w:val="28"/>
            <w:szCs w:val="28"/>
            <w:rPrChange w:id="55" w:author=" " w:date="2017-02-01T16:52:00Z">
              <w:rPr>
                <w:rFonts w:ascii="Bree Serif" w:eastAsia="Bree Serif" w:hAnsi="Bree Serif" w:cs="Bree Serif"/>
                <w:color w:val="auto"/>
                <w:sz w:val="32"/>
                <w:szCs w:val="32"/>
              </w:rPr>
            </w:rPrChange>
          </w:rPr>
          <w:delText>&gt;</w:delText>
        </w:r>
        <w:r w:rsidR="006553C6" w:rsidRPr="00AB295A" w:rsidDel="00714C8D">
          <w:rPr>
            <w:rFonts w:ascii="Bree Serif" w:eastAsia="Bree Serif" w:hAnsi="Bree Serif" w:cs="Bree Serif"/>
            <w:i/>
            <w:iCs/>
            <w:color w:val="000000" w:themeColor="text1"/>
            <w:sz w:val="28"/>
            <w:szCs w:val="28"/>
            <w:rPrChange w:id="56" w:author=" " w:date="2017-02-01T16:52:00Z">
              <w:rPr>
                <w:rFonts w:ascii="Bree Serif" w:eastAsia="Bree Serif" w:hAnsi="Bree Serif" w:cs="Bree Serif"/>
                <w:color w:val="000000" w:themeColor="text1"/>
                <w:sz w:val="32"/>
                <w:szCs w:val="32"/>
              </w:rPr>
            </w:rPrChange>
          </w:rPr>
          <w:delText xml:space="preserve">, </w:delText>
        </w:r>
      </w:del>
      <w:r w:rsidR="006553C6" w:rsidRPr="00AB295A">
        <w:rPr>
          <w:rFonts w:ascii="Bree Serif" w:eastAsia="Bree Serif" w:hAnsi="Bree Serif" w:cs="Bree Serif"/>
          <w:i/>
          <w:iCs/>
          <w:color w:val="000000" w:themeColor="text1"/>
          <w:sz w:val="28"/>
          <w:szCs w:val="28"/>
          <w:rPrChange w:id="57" w:author=" " w:date="2017-02-01T16:52:00Z">
            <w:rPr>
              <w:rFonts w:ascii="Bree Serif" w:eastAsia="Bree Serif" w:hAnsi="Bree Serif" w:cs="Bree Serif"/>
              <w:color w:val="000000" w:themeColor="text1"/>
              <w:sz w:val="32"/>
              <w:szCs w:val="32"/>
            </w:rPr>
          </w:rPrChange>
        </w:rPr>
        <w:t xml:space="preserve">or </w:t>
      </w:r>
    </w:p>
    <w:p w14:paraId="0DB11FA5" w14:textId="5D11CD60" w:rsidR="00F1042E" w:rsidRPr="00AB295A" w:rsidRDefault="006553C6" w:rsidP="00F7057A">
      <w:pPr>
        <w:adjustRightInd w:val="0"/>
        <w:spacing w:after="360" w:line="240" w:lineRule="auto"/>
        <w:ind w:left="-14"/>
        <w:jc w:val="center"/>
        <w:rPr>
          <w:ins w:id="58" w:author=" " w:date="2017-02-01T16:52:00Z"/>
          <w:rFonts w:ascii="Bree Serif" w:eastAsia="Bree Serif" w:hAnsi="Bree Serif" w:cs="Bree Serif"/>
          <w:i/>
          <w:iCs/>
          <w:color w:val="000000" w:themeColor="text1"/>
          <w:sz w:val="28"/>
          <w:szCs w:val="28"/>
          <w:rPrChange w:id="59" w:author=" " w:date="2017-02-01T16:52:00Z">
            <w:rPr>
              <w:ins w:id="60" w:author=" " w:date="2017-02-01T16:52:00Z"/>
              <w:rFonts w:ascii="Bree Serif" w:eastAsia="Bree Serif" w:hAnsi="Bree Serif" w:cs="Bree Serif"/>
              <w:color w:val="000000" w:themeColor="text1"/>
              <w:sz w:val="28"/>
              <w:szCs w:val="28"/>
            </w:rPr>
          </w:rPrChange>
        </w:rPr>
      </w:pPr>
      <w:r w:rsidRPr="00AB295A">
        <w:rPr>
          <w:rFonts w:ascii="Bree Serif" w:eastAsia="Bree Serif" w:hAnsi="Bree Serif" w:cs="Bree Serif"/>
          <w:i/>
          <w:iCs/>
          <w:color w:val="000000" w:themeColor="text1"/>
          <w:sz w:val="28"/>
          <w:szCs w:val="28"/>
          <w:rPrChange w:id="61" w:author=" " w:date="2017-02-01T16:52:00Z">
            <w:rPr>
              <w:rFonts w:ascii="Bree Serif" w:eastAsia="Bree Serif" w:hAnsi="Bree Serif" w:cs="Bree Serif"/>
              <w:color w:val="000000" w:themeColor="text1"/>
              <w:sz w:val="32"/>
              <w:szCs w:val="32"/>
            </w:rPr>
          </w:rPrChange>
        </w:rPr>
        <w:t>Prof. Sameer Patil &lt;</w:t>
      </w:r>
      <w:r w:rsidR="004F78BB" w:rsidRPr="00AB295A">
        <w:rPr>
          <w:i/>
          <w:iCs/>
          <w:sz w:val="28"/>
          <w:szCs w:val="28"/>
          <w:rPrChange w:id="62" w:author=" " w:date="2017-02-01T16:52:00Z">
            <w:rPr>
              <w:rStyle w:val="Hyperlink"/>
              <w:rFonts w:ascii="Bree Serif" w:eastAsia="Bree Serif" w:hAnsi="Bree Serif" w:cs="Bree Serif"/>
              <w:sz w:val="32"/>
              <w:szCs w:val="32"/>
            </w:rPr>
          </w:rPrChange>
        </w:rPr>
        <w:fldChar w:fldCharType="begin"/>
      </w:r>
      <w:r w:rsidR="004F78BB" w:rsidRPr="00AB295A">
        <w:rPr>
          <w:i/>
          <w:iCs/>
          <w:sz w:val="28"/>
          <w:szCs w:val="28"/>
          <w:rPrChange w:id="63" w:author=" " w:date="2017-02-01T16:52:00Z">
            <w:rPr/>
          </w:rPrChange>
        </w:rPr>
        <w:instrText xml:space="preserve"> HYPERLINK "mailto:%20patil@indiana.edu" </w:instrText>
      </w:r>
      <w:r w:rsidR="004F78BB" w:rsidRPr="00AB295A">
        <w:rPr>
          <w:i/>
          <w:iCs/>
          <w:sz w:val="28"/>
          <w:szCs w:val="28"/>
          <w:rPrChange w:id="64" w:author=" " w:date="2017-02-01T16:52:00Z">
            <w:rPr>
              <w:rStyle w:val="Hyperlink"/>
              <w:rFonts w:ascii="Bree Serif" w:eastAsia="Bree Serif" w:hAnsi="Bree Serif" w:cs="Bree Serif"/>
              <w:sz w:val="32"/>
              <w:szCs w:val="32"/>
            </w:rPr>
          </w:rPrChange>
        </w:rPr>
        <w:fldChar w:fldCharType="separate"/>
      </w:r>
      <w:r w:rsidR="003403D5" w:rsidRPr="00AB295A">
        <w:rPr>
          <w:rStyle w:val="Hyperlink"/>
          <w:rFonts w:ascii="Bree Serif" w:eastAsia="Bree Serif" w:hAnsi="Bree Serif" w:cs="Bree Serif"/>
          <w:i/>
          <w:iCs/>
          <w:sz w:val="28"/>
          <w:szCs w:val="28"/>
          <w:rPrChange w:id="65" w:author=" " w:date="2017-02-01T16:52:00Z">
            <w:rPr>
              <w:rStyle w:val="Hyperlink"/>
              <w:rFonts w:ascii="Bree Serif" w:eastAsia="Bree Serif" w:hAnsi="Bree Serif" w:cs="Bree Serif"/>
              <w:sz w:val="32"/>
              <w:szCs w:val="32"/>
            </w:rPr>
          </w:rPrChange>
        </w:rPr>
        <w:t>patil@indiana.edu</w:t>
      </w:r>
      <w:r w:rsidR="004F78BB" w:rsidRPr="00AB295A">
        <w:rPr>
          <w:rStyle w:val="Hyperlink"/>
          <w:rFonts w:ascii="Bree Serif" w:eastAsia="Bree Serif" w:hAnsi="Bree Serif" w:cs="Bree Serif"/>
          <w:i/>
          <w:iCs/>
          <w:sz w:val="28"/>
          <w:szCs w:val="28"/>
          <w:rPrChange w:id="66" w:author=" " w:date="2017-02-01T16:52:00Z">
            <w:rPr>
              <w:rStyle w:val="Hyperlink"/>
              <w:rFonts w:ascii="Bree Serif" w:eastAsia="Bree Serif" w:hAnsi="Bree Serif" w:cs="Bree Serif"/>
              <w:sz w:val="32"/>
              <w:szCs w:val="32"/>
            </w:rPr>
          </w:rPrChange>
        </w:rPr>
        <w:fldChar w:fldCharType="end"/>
      </w:r>
      <w:r w:rsidRPr="00AB295A">
        <w:rPr>
          <w:rFonts w:ascii="Bree Serif" w:eastAsia="Bree Serif" w:hAnsi="Bree Serif" w:cs="Bree Serif"/>
          <w:i/>
          <w:iCs/>
          <w:color w:val="000000" w:themeColor="text1"/>
          <w:sz w:val="28"/>
          <w:szCs w:val="28"/>
          <w:rPrChange w:id="67" w:author=" " w:date="2017-02-01T16:52:00Z">
            <w:rPr>
              <w:rFonts w:ascii="Bree Serif" w:eastAsia="Bree Serif" w:hAnsi="Bree Serif" w:cs="Bree Serif"/>
              <w:color w:val="000000" w:themeColor="text1"/>
              <w:sz w:val="32"/>
              <w:szCs w:val="32"/>
            </w:rPr>
          </w:rPrChange>
        </w:rPr>
        <w:t>&gt;</w:t>
      </w:r>
      <w:bookmarkStart w:id="68" w:name="_GoBack"/>
      <w:bookmarkEnd w:id="68"/>
    </w:p>
    <w:p w14:paraId="2AF02F91" w14:textId="77777777" w:rsidR="00AB295A" w:rsidRPr="00714C8D" w:rsidRDefault="00AB295A" w:rsidP="00F7057A">
      <w:pPr>
        <w:adjustRightInd w:val="0"/>
        <w:spacing w:after="360" w:line="240" w:lineRule="auto"/>
        <w:ind w:left="-14"/>
        <w:jc w:val="center"/>
        <w:rPr>
          <w:rFonts w:ascii="Bree Serif" w:eastAsia="Bree Serif" w:hAnsi="Bree Serif" w:cs="Bree Serif"/>
          <w:color w:val="000000" w:themeColor="text1"/>
          <w:sz w:val="28"/>
          <w:szCs w:val="28"/>
          <w:rPrChange w:id="69" w:author="Sanchari Das" w:date="2017-02-01T11:35:00Z">
            <w:rPr>
              <w:rFonts w:ascii="Bree Serif" w:eastAsia="Bree Serif" w:hAnsi="Bree Serif" w:cs="Bree Serif"/>
              <w:color w:val="000000" w:themeColor="text1"/>
              <w:sz w:val="32"/>
              <w:szCs w:val="32"/>
            </w:rPr>
          </w:rPrChange>
        </w:rPr>
      </w:pPr>
    </w:p>
    <w:tbl>
      <w:tblPr>
        <w:tblStyle w:val="TableGrid"/>
        <w:tblW w:w="0" w:type="auto"/>
        <w:tblInd w:w="-20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8"/>
        <w:gridCol w:w="938"/>
        <w:gridCol w:w="938"/>
        <w:gridCol w:w="938"/>
        <w:gridCol w:w="938"/>
        <w:gridCol w:w="938"/>
        <w:gridCol w:w="938"/>
        <w:gridCol w:w="938"/>
      </w:tblGrid>
      <w:tr w:rsidR="00673B13" w:rsidRPr="00714C8D" w14:paraId="74A69DAE" w14:textId="77777777" w:rsidTr="00A06F55">
        <w:trPr>
          <w:cantSplit/>
          <w:trHeight w:val="3437"/>
        </w:trPr>
        <w:tc>
          <w:tcPr>
            <w:tcW w:w="957" w:type="dxa"/>
            <w:tcBorders>
              <w:left w:val="nil"/>
              <w:bottom w:val="nil"/>
            </w:tcBorders>
            <w:textDirection w:val="btLr"/>
          </w:tcPr>
          <w:p w14:paraId="0936F671" w14:textId="77777777" w:rsidR="00673B13" w:rsidRPr="00714C8D" w:rsidRDefault="00673B13" w:rsidP="006030F6">
            <w:pPr>
              <w:ind w:left="113" w:right="113"/>
              <w:rPr>
                <w:sz w:val="16"/>
                <w:szCs w:val="16"/>
                <w:rPrChange w:id="70" w:author="Sanchari Das" w:date="2017-02-01T11:34:00Z">
                  <w:rPr>
                    <w:sz w:val="20"/>
                  </w:rPr>
                </w:rPrChange>
              </w:rPr>
            </w:pPr>
            <w:r w:rsidRPr="00714C8D">
              <w:rPr>
                <w:sz w:val="16"/>
                <w:szCs w:val="16"/>
                <w:rPrChange w:id="71" w:author="Sanchari Das" w:date="2017-02-01T11:34:00Z">
                  <w:rPr>
                    <w:sz w:val="20"/>
                  </w:rPr>
                </w:rPrChange>
              </w:rPr>
              <w:t>Study on Online Communication:</w:t>
            </w:r>
          </w:p>
          <w:p w14:paraId="02F17F15" w14:textId="4A501F5C" w:rsidR="00673B13" w:rsidRPr="00714C8D" w:rsidRDefault="005A0B76" w:rsidP="006030F6">
            <w:pPr>
              <w:ind w:left="113" w:right="113"/>
              <w:rPr>
                <w:rStyle w:val="Hyperlink"/>
                <w:color w:val="000000"/>
                <w:sz w:val="16"/>
                <w:szCs w:val="16"/>
                <w:u w:val="none"/>
                <w:rPrChange w:id="72" w:author="Sanchari Das" w:date="2017-02-01T11:34:00Z">
                  <w:rPr>
                    <w:rStyle w:val="Hyperlink"/>
                    <w:color w:val="000000"/>
                    <w:sz w:val="18"/>
                    <w:szCs w:val="18"/>
                    <w:u w:val="none"/>
                  </w:rPr>
                </w:rPrChange>
              </w:rPr>
            </w:pPr>
            <w:r w:rsidRPr="00714C8D">
              <w:rPr>
                <w:sz w:val="16"/>
                <w:szCs w:val="16"/>
                <w:rPrChange w:id="73" w:author="Sanchari Das" w:date="2017-02-01T11:34:00Z">
                  <w:rPr>
                    <w:rStyle w:val="Hyperlink"/>
                    <w:rFonts w:ascii="Verdana" w:hAnsi="Verdana"/>
                    <w:color w:val="1155CC"/>
                    <w:sz w:val="18"/>
                    <w:szCs w:val="18"/>
                    <w:shd w:val="clear" w:color="auto" w:fill="FFFFFF"/>
                  </w:rPr>
                </w:rPrChange>
              </w:rPr>
              <w:t>http://go.iu.edu/comm</w:t>
            </w:r>
            <w:ins w:id="74" w:author="Sanchari Das" w:date="2017-02-01T11:32:00Z">
              <w:r w:rsidR="00714C8D" w:rsidRPr="00714C8D">
                <w:rPr>
                  <w:rStyle w:val="Hyperlink"/>
                  <w:sz w:val="16"/>
                  <w:szCs w:val="16"/>
                  <w:rPrChange w:id="75" w:author="Sanchari Das" w:date="2017-02-01T11:34:00Z">
                    <w:rPr>
                      <w:rStyle w:val="Hyperlink"/>
                    </w:rPr>
                  </w:rPrChange>
                </w:rPr>
                <w:t>study</w:t>
              </w:r>
            </w:ins>
            <w:del w:id="76" w:author="Sanchari Das" w:date="2017-02-01T11:32:00Z">
              <w:r w:rsidRPr="00714C8D" w:rsidDel="00714C8D">
                <w:rPr>
                  <w:sz w:val="16"/>
                  <w:szCs w:val="16"/>
                  <w:rPrChange w:id="77" w:author="Sanchari Das" w:date="2017-02-01T11:34:00Z">
                    <w:rPr>
                      <w:rStyle w:val="Hyperlink"/>
                      <w:rFonts w:ascii="Verdana" w:hAnsi="Verdana"/>
                      <w:color w:val="1155CC"/>
                      <w:sz w:val="18"/>
                      <w:szCs w:val="18"/>
                      <w:shd w:val="clear" w:color="auto" w:fill="FFFFFF"/>
                    </w:rPr>
                  </w:rPrChange>
                </w:rPr>
                <w:delText>practices</w:delText>
              </w:r>
            </w:del>
          </w:p>
        </w:tc>
        <w:tc>
          <w:tcPr>
            <w:tcW w:w="957" w:type="dxa"/>
            <w:textDirection w:val="btLr"/>
          </w:tcPr>
          <w:p w14:paraId="5C5DFB43" w14:textId="77777777" w:rsidR="00033BCF" w:rsidRPr="00714C8D" w:rsidRDefault="00033BCF" w:rsidP="006030F6">
            <w:pPr>
              <w:ind w:left="113" w:right="113"/>
              <w:rPr>
                <w:sz w:val="16"/>
                <w:szCs w:val="16"/>
                <w:rPrChange w:id="78" w:author="Sanchari Das" w:date="2017-02-01T11:34:00Z">
                  <w:rPr>
                    <w:sz w:val="20"/>
                  </w:rPr>
                </w:rPrChange>
              </w:rPr>
            </w:pPr>
            <w:r w:rsidRPr="00714C8D">
              <w:rPr>
                <w:sz w:val="16"/>
                <w:szCs w:val="16"/>
                <w:rPrChange w:id="79" w:author="Sanchari Das" w:date="2017-02-01T11:34:00Z">
                  <w:rPr>
                    <w:sz w:val="20"/>
                  </w:rPr>
                </w:rPrChange>
              </w:rPr>
              <w:t>Study on Online Communication:</w:t>
            </w:r>
          </w:p>
          <w:p w14:paraId="05A50C11" w14:textId="10F70F9A" w:rsidR="00673B13" w:rsidRPr="00714C8D" w:rsidRDefault="005A0B76" w:rsidP="006030F6">
            <w:pPr>
              <w:ind w:left="113" w:right="113"/>
              <w:rPr>
                <w:rStyle w:val="Hyperlink"/>
                <w:rFonts w:ascii="Bree Serif" w:eastAsia="Bree Serif" w:hAnsi="Bree Serif" w:cs="Bree Serif"/>
                <w:color w:val="000000"/>
                <w:sz w:val="16"/>
                <w:szCs w:val="16"/>
                <w:u w:val="none"/>
                <w:rPrChange w:id="80" w:author="Sanchari Das" w:date="2017-02-01T11:34:00Z">
                  <w:rPr>
                    <w:rStyle w:val="Hyperlink"/>
                    <w:rFonts w:ascii="Bree Serif" w:eastAsia="Bree Serif" w:hAnsi="Bree Serif" w:cs="Bree Serif"/>
                    <w:color w:val="000000"/>
                    <w:sz w:val="36"/>
                    <w:szCs w:val="36"/>
                    <w:u w:val="none"/>
                  </w:rPr>
                </w:rPrChange>
              </w:rPr>
            </w:pPr>
            <w:r w:rsidRPr="00714C8D">
              <w:rPr>
                <w:sz w:val="16"/>
                <w:szCs w:val="16"/>
                <w:rPrChange w:id="81" w:author="Sanchari Das" w:date="2017-02-01T11:34:00Z">
                  <w:rPr>
                    <w:rStyle w:val="Hyperlink"/>
                    <w:rFonts w:ascii="Verdana" w:hAnsi="Verdana"/>
                    <w:color w:val="1155CC"/>
                    <w:sz w:val="18"/>
                    <w:szCs w:val="18"/>
                    <w:shd w:val="clear" w:color="auto" w:fill="FFFFFF"/>
                  </w:rPr>
                </w:rPrChange>
              </w:rPr>
              <w:t>http://go.iu.edu/comm</w:t>
            </w:r>
            <w:ins w:id="82" w:author="Sanchari Das" w:date="2017-02-01T11:32:00Z">
              <w:r w:rsidR="00714C8D" w:rsidRPr="00714C8D">
                <w:rPr>
                  <w:rFonts w:ascii="Verdana" w:hAnsi="Verdana"/>
                  <w:sz w:val="16"/>
                  <w:szCs w:val="16"/>
                  <w:shd w:val="clear" w:color="auto" w:fill="FFFFFF"/>
                  <w:rPrChange w:id="83" w:author="Sanchari Das" w:date="2017-02-01T11:34:00Z">
                    <w:rPr>
                      <w:rFonts w:ascii="Verdana" w:hAnsi="Verdana"/>
                      <w:sz w:val="18"/>
                      <w:szCs w:val="18"/>
                      <w:shd w:val="clear" w:color="auto" w:fill="FFFFFF"/>
                    </w:rPr>
                  </w:rPrChange>
                </w:rPr>
                <w:t>study</w:t>
              </w:r>
            </w:ins>
            <w:del w:id="84" w:author="Sanchari Das" w:date="2017-02-01T11:32:00Z">
              <w:r w:rsidRPr="00714C8D" w:rsidDel="00714C8D">
                <w:rPr>
                  <w:sz w:val="16"/>
                  <w:szCs w:val="16"/>
                  <w:rPrChange w:id="85" w:author="Sanchari Das" w:date="2017-02-01T11:34:00Z">
                    <w:rPr>
                      <w:rStyle w:val="Hyperlink"/>
                      <w:rFonts w:ascii="Verdana" w:hAnsi="Verdana"/>
                      <w:color w:val="1155CC"/>
                      <w:sz w:val="18"/>
                      <w:szCs w:val="18"/>
                      <w:shd w:val="clear" w:color="auto" w:fill="FFFFFF"/>
                    </w:rPr>
                  </w:rPrChange>
                </w:rPr>
                <w:delText>practices</w:delText>
              </w:r>
            </w:del>
          </w:p>
        </w:tc>
        <w:tc>
          <w:tcPr>
            <w:tcW w:w="957" w:type="dxa"/>
            <w:textDirection w:val="btLr"/>
          </w:tcPr>
          <w:p w14:paraId="09F3083C" w14:textId="77777777" w:rsidR="00033BCF" w:rsidRPr="00714C8D" w:rsidRDefault="00033BCF" w:rsidP="006030F6">
            <w:pPr>
              <w:ind w:left="113" w:right="113"/>
              <w:rPr>
                <w:sz w:val="16"/>
                <w:szCs w:val="16"/>
                <w:rPrChange w:id="86" w:author="Sanchari Das" w:date="2017-02-01T11:34:00Z">
                  <w:rPr>
                    <w:sz w:val="20"/>
                  </w:rPr>
                </w:rPrChange>
              </w:rPr>
            </w:pPr>
            <w:r w:rsidRPr="00714C8D">
              <w:rPr>
                <w:sz w:val="16"/>
                <w:szCs w:val="16"/>
                <w:rPrChange w:id="87" w:author="Sanchari Das" w:date="2017-02-01T11:34:00Z">
                  <w:rPr>
                    <w:sz w:val="20"/>
                  </w:rPr>
                </w:rPrChange>
              </w:rPr>
              <w:t>Study on Online Communication:</w:t>
            </w:r>
          </w:p>
          <w:p w14:paraId="27CCADF0" w14:textId="2D5486CB" w:rsidR="00673B13" w:rsidRPr="00714C8D" w:rsidRDefault="005A0B76" w:rsidP="006030F6">
            <w:pPr>
              <w:ind w:left="113" w:right="113"/>
              <w:rPr>
                <w:rStyle w:val="Hyperlink"/>
                <w:rFonts w:ascii="Bree Serif" w:eastAsia="Bree Serif" w:hAnsi="Bree Serif" w:cs="Bree Serif"/>
                <w:color w:val="000000"/>
                <w:sz w:val="16"/>
                <w:szCs w:val="16"/>
                <w:u w:val="none"/>
                <w:rPrChange w:id="88" w:author="Sanchari Das" w:date="2017-02-01T11:34:00Z">
                  <w:rPr>
                    <w:rStyle w:val="Hyperlink"/>
                    <w:rFonts w:ascii="Bree Serif" w:eastAsia="Bree Serif" w:hAnsi="Bree Serif" w:cs="Bree Serif"/>
                    <w:color w:val="000000"/>
                    <w:sz w:val="36"/>
                    <w:szCs w:val="36"/>
                    <w:u w:val="none"/>
                  </w:rPr>
                </w:rPrChange>
              </w:rPr>
            </w:pPr>
            <w:r w:rsidRPr="00714C8D">
              <w:rPr>
                <w:sz w:val="16"/>
                <w:szCs w:val="16"/>
                <w:rPrChange w:id="89" w:author="Sanchari Das" w:date="2017-02-01T11:34:00Z">
                  <w:rPr>
                    <w:rStyle w:val="Hyperlink"/>
                    <w:rFonts w:ascii="Verdana" w:hAnsi="Verdana"/>
                    <w:color w:val="1155CC"/>
                    <w:sz w:val="18"/>
                    <w:szCs w:val="18"/>
                    <w:shd w:val="clear" w:color="auto" w:fill="FFFFFF"/>
                  </w:rPr>
                </w:rPrChange>
              </w:rPr>
              <w:t>http://go.iu.edu/comm</w:t>
            </w:r>
            <w:ins w:id="90" w:author="Sanchari Das" w:date="2017-02-01T11:32:00Z">
              <w:r w:rsidR="00714C8D" w:rsidRPr="00714C8D">
                <w:rPr>
                  <w:rFonts w:ascii="Verdana" w:hAnsi="Verdana"/>
                  <w:sz w:val="16"/>
                  <w:szCs w:val="16"/>
                  <w:shd w:val="clear" w:color="auto" w:fill="FFFFFF"/>
                  <w:rPrChange w:id="91" w:author="Sanchari Das" w:date="2017-02-01T11:34:00Z">
                    <w:rPr>
                      <w:rFonts w:ascii="Verdana" w:hAnsi="Verdana"/>
                      <w:sz w:val="18"/>
                      <w:szCs w:val="18"/>
                      <w:shd w:val="clear" w:color="auto" w:fill="FFFFFF"/>
                    </w:rPr>
                  </w:rPrChange>
                </w:rPr>
                <w:t>study</w:t>
              </w:r>
            </w:ins>
            <w:del w:id="92" w:author="Sanchari Das" w:date="2017-02-01T11:32:00Z">
              <w:r w:rsidRPr="00714C8D" w:rsidDel="00714C8D">
                <w:rPr>
                  <w:sz w:val="16"/>
                  <w:szCs w:val="16"/>
                  <w:rPrChange w:id="93" w:author="Sanchari Das" w:date="2017-02-01T11:34:00Z">
                    <w:rPr>
                      <w:rStyle w:val="Hyperlink"/>
                      <w:rFonts w:ascii="Verdana" w:hAnsi="Verdana"/>
                      <w:color w:val="1155CC"/>
                      <w:sz w:val="18"/>
                      <w:szCs w:val="18"/>
                      <w:shd w:val="clear" w:color="auto" w:fill="FFFFFF"/>
                    </w:rPr>
                  </w:rPrChange>
                </w:rPr>
                <w:delText>practices</w:delText>
              </w:r>
            </w:del>
          </w:p>
        </w:tc>
        <w:tc>
          <w:tcPr>
            <w:tcW w:w="957" w:type="dxa"/>
            <w:textDirection w:val="btLr"/>
          </w:tcPr>
          <w:p w14:paraId="5E094ED6" w14:textId="77777777" w:rsidR="00033BCF" w:rsidRPr="00714C8D" w:rsidRDefault="00033BCF" w:rsidP="006030F6">
            <w:pPr>
              <w:ind w:left="113" w:right="113"/>
              <w:rPr>
                <w:sz w:val="16"/>
                <w:szCs w:val="16"/>
                <w:rPrChange w:id="94" w:author="Sanchari Das" w:date="2017-02-01T11:34:00Z">
                  <w:rPr>
                    <w:sz w:val="20"/>
                  </w:rPr>
                </w:rPrChange>
              </w:rPr>
            </w:pPr>
            <w:r w:rsidRPr="00714C8D">
              <w:rPr>
                <w:sz w:val="16"/>
                <w:szCs w:val="16"/>
                <w:rPrChange w:id="95" w:author="Sanchari Das" w:date="2017-02-01T11:34:00Z">
                  <w:rPr>
                    <w:sz w:val="20"/>
                  </w:rPr>
                </w:rPrChange>
              </w:rPr>
              <w:t>Study on Online Communication:</w:t>
            </w:r>
          </w:p>
          <w:p w14:paraId="72399EC6" w14:textId="41D27008" w:rsidR="00673B13" w:rsidRPr="00714C8D" w:rsidRDefault="005A0B76" w:rsidP="006030F6">
            <w:pPr>
              <w:ind w:left="113" w:right="113"/>
              <w:rPr>
                <w:rStyle w:val="Hyperlink"/>
                <w:rFonts w:ascii="Bree Serif" w:eastAsia="Bree Serif" w:hAnsi="Bree Serif" w:cs="Bree Serif"/>
                <w:color w:val="000000"/>
                <w:sz w:val="16"/>
                <w:szCs w:val="16"/>
                <w:u w:val="none"/>
                <w:rPrChange w:id="96" w:author="Sanchari Das" w:date="2017-02-01T11:34:00Z">
                  <w:rPr>
                    <w:rStyle w:val="Hyperlink"/>
                    <w:rFonts w:ascii="Bree Serif" w:eastAsia="Bree Serif" w:hAnsi="Bree Serif" w:cs="Bree Serif"/>
                    <w:color w:val="000000"/>
                    <w:sz w:val="36"/>
                    <w:szCs w:val="36"/>
                    <w:u w:val="none"/>
                  </w:rPr>
                </w:rPrChange>
              </w:rPr>
            </w:pPr>
            <w:r w:rsidRPr="00714C8D">
              <w:rPr>
                <w:sz w:val="16"/>
                <w:szCs w:val="16"/>
                <w:rPrChange w:id="97" w:author="Sanchari Das" w:date="2017-02-01T11:34:00Z">
                  <w:rPr>
                    <w:rStyle w:val="Hyperlink"/>
                    <w:rFonts w:ascii="Verdana" w:hAnsi="Verdana"/>
                    <w:color w:val="1155CC"/>
                    <w:sz w:val="18"/>
                    <w:szCs w:val="18"/>
                    <w:shd w:val="clear" w:color="auto" w:fill="FFFFFF"/>
                  </w:rPr>
                </w:rPrChange>
              </w:rPr>
              <w:t>http://go.iu.edu/comm</w:t>
            </w:r>
            <w:ins w:id="98" w:author="Sanchari Das" w:date="2017-02-01T11:32:00Z">
              <w:r w:rsidR="00714C8D" w:rsidRPr="00714C8D">
                <w:rPr>
                  <w:rFonts w:ascii="Verdana" w:hAnsi="Verdana"/>
                  <w:sz w:val="16"/>
                  <w:szCs w:val="16"/>
                  <w:shd w:val="clear" w:color="auto" w:fill="FFFFFF"/>
                  <w:rPrChange w:id="99" w:author="Sanchari Das" w:date="2017-02-01T11:34:00Z">
                    <w:rPr>
                      <w:rFonts w:ascii="Verdana" w:hAnsi="Verdana"/>
                      <w:sz w:val="18"/>
                      <w:szCs w:val="18"/>
                      <w:shd w:val="clear" w:color="auto" w:fill="FFFFFF"/>
                    </w:rPr>
                  </w:rPrChange>
                </w:rPr>
                <w:t>study</w:t>
              </w:r>
            </w:ins>
            <w:del w:id="100" w:author="Sanchari Das" w:date="2017-02-01T11:32:00Z">
              <w:r w:rsidRPr="00714C8D" w:rsidDel="00714C8D">
                <w:rPr>
                  <w:sz w:val="16"/>
                  <w:szCs w:val="16"/>
                  <w:rPrChange w:id="101" w:author="Sanchari Das" w:date="2017-02-01T11:34:00Z">
                    <w:rPr>
                      <w:rStyle w:val="Hyperlink"/>
                      <w:rFonts w:ascii="Verdana" w:hAnsi="Verdana"/>
                      <w:color w:val="1155CC"/>
                      <w:sz w:val="18"/>
                      <w:szCs w:val="18"/>
                      <w:shd w:val="clear" w:color="auto" w:fill="FFFFFF"/>
                    </w:rPr>
                  </w:rPrChange>
                </w:rPr>
                <w:delText>practices</w:delText>
              </w:r>
            </w:del>
          </w:p>
        </w:tc>
        <w:tc>
          <w:tcPr>
            <w:tcW w:w="958" w:type="dxa"/>
            <w:textDirection w:val="btLr"/>
          </w:tcPr>
          <w:p w14:paraId="0AADE924" w14:textId="77777777" w:rsidR="00033BCF" w:rsidRPr="00714C8D" w:rsidRDefault="00033BCF" w:rsidP="006030F6">
            <w:pPr>
              <w:ind w:left="113" w:right="113"/>
              <w:rPr>
                <w:sz w:val="16"/>
                <w:szCs w:val="16"/>
                <w:rPrChange w:id="102" w:author="Sanchari Das" w:date="2017-02-01T11:34:00Z">
                  <w:rPr>
                    <w:sz w:val="20"/>
                  </w:rPr>
                </w:rPrChange>
              </w:rPr>
            </w:pPr>
            <w:r w:rsidRPr="00714C8D">
              <w:rPr>
                <w:sz w:val="16"/>
                <w:szCs w:val="16"/>
                <w:rPrChange w:id="103" w:author="Sanchari Das" w:date="2017-02-01T11:34:00Z">
                  <w:rPr>
                    <w:sz w:val="20"/>
                  </w:rPr>
                </w:rPrChange>
              </w:rPr>
              <w:t>Study on Online Communication:</w:t>
            </w:r>
          </w:p>
          <w:p w14:paraId="278D17A4" w14:textId="053848CB" w:rsidR="00673B13" w:rsidRPr="00714C8D" w:rsidRDefault="005A0B76" w:rsidP="006030F6">
            <w:pPr>
              <w:ind w:left="113" w:right="113"/>
              <w:rPr>
                <w:rStyle w:val="Hyperlink"/>
                <w:rFonts w:ascii="Bree Serif" w:eastAsia="Bree Serif" w:hAnsi="Bree Serif" w:cs="Bree Serif"/>
                <w:color w:val="000000"/>
                <w:sz w:val="16"/>
                <w:szCs w:val="16"/>
                <w:u w:val="none"/>
                <w:rPrChange w:id="104" w:author="Sanchari Das" w:date="2017-02-01T11:34:00Z">
                  <w:rPr>
                    <w:rStyle w:val="Hyperlink"/>
                    <w:rFonts w:ascii="Bree Serif" w:eastAsia="Bree Serif" w:hAnsi="Bree Serif" w:cs="Bree Serif"/>
                    <w:color w:val="000000"/>
                    <w:sz w:val="36"/>
                    <w:szCs w:val="36"/>
                    <w:u w:val="none"/>
                  </w:rPr>
                </w:rPrChange>
              </w:rPr>
            </w:pPr>
            <w:r w:rsidRPr="00714C8D">
              <w:rPr>
                <w:sz w:val="16"/>
                <w:szCs w:val="16"/>
                <w:rPrChange w:id="105" w:author="Sanchari Das" w:date="2017-02-01T11:34:00Z">
                  <w:rPr>
                    <w:rStyle w:val="Hyperlink"/>
                    <w:rFonts w:ascii="Verdana" w:hAnsi="Verdana"/>
                    <w:color w:val="1155CC"/>
                    <w:sz w:val="18"/>
                    <w:szCs w:val="18"/>
                    <w:shd w:val="clear" w:color="auto" w:fill="FFFFFF"/>
                  </w:rPr>
                </w:rPrChange>
              </w:rPr>
              <w:t>http://go.iu.edu/comm</w:t>
            </w:r>
            <w:ins w:id="106" w:author="Sanchari Das" w:date="2017-02-01T11:32:00Z">
              <w:r w:rsidR="00714C8D" w:rsidRPr="00714C8D">
                <w:rPr>
                  <w:rFonts w:ascii="Verdana" w:hAnsi="Verdana"/>
                  <w:sz w:val="16"/>
                  <w:szCs w:val="16"/>
                  <w:shd w:val="clear" w:color="auto" w:fill="FFFFFF"/>
                  <w:rPrChange w:id="107" w:author="Sanchari Das" w:date="2017-02-01T11:34:00Z">
                    <w:rPr>
                      <w:rFonts w:ascii="Verdana" w:hAnsi="Verdana"/>
                      <w:sz w:val="18"/>
                      <w:szCs w:val="18"/>
                      <w:shd w:val="clear" w:color="auto" w:fill="FFFFFF"/>
                    </w:rPr>
                  </w:rPrChange>
                </w:rPr>
                <w:t>study</w:t>
              </w:r>
            </w:ins>
            <w:del w:id="108" w:author="Sanchari Das" w:date="2017-02-01T11:32:00Z">
              <w:r w:rsidRPr="00714C8D" w:rsidDel="00714C8D">
                <w:rPr>
                  <w:sz w:val="16"/>
                  <w:szCs w:val="16"/>
                  <w:rPrChange w:id="109" w:author="Sanchari Das" w:date="2017-02-01T11:34:00Z">
                    <w:rPr>
                      <w:rStyle w:val="Hyperlink"/>
                      <w:rFonts w:ascii="Verdana" w:hAnsi="Verdana"/>
                      <w:color w:val="1155CC"/>
                      <w:sz w:val="18"/>
                      <w:szCs w:val="18"/>
                      <w:shd w:val="clear" w:color="auto" w:fill="FFFFFF"/>
                    </w:rPr>
                  </w:rPrChange>
                </w:rPr>
                <w:delText>practices</w:delText>
              </w:r>
            </w:del>
          </w:p>
        </w:tc>
        <w:tc>
          <w:tcPr>
            <w:tcW w:w="958" w:type="dxa"/>
            <w:textDirection w:val="btLr"/>
          </w:tcPr>
          <w:p w14:paraId="40489193" w14:textId="77777777" w:rsidR="00033BCF" w:rsidRPr="00714C8D" w:rsidRDefault="00033BCF" w:rsidP="006030F6">
            <w:pPr>
              <w:ind w:left="113" w:right="113"/>
              <w:rPr>
                <w:sz w:val="16"/>
                <w:szCs w:val="16"/>
                <w:rPrChange w:id="110" w:author="Sanchari Das" w:date="2017-02-01T11:34:00Z">
                  <w:rPr>
                    <w:sz w:val="20"/>
                  </w:rPr>
                </w:rPrChange>
              </w:rPr>
            </w:pPr>
            <w:r w:rsidRPr="00714C8D">
              <w:rPr>
                <w:sz w:val="16"/>
                <w:szCs w:val="16"/>
                <w:rPrChange w:id="111" w:author="Sanchari Das" w:date="2017-02-01T11:34:00Z">
                  <w:rPr>
                    <w:sz w:val="20"/>
                  </w:rPr>
                </w:rPrChange>
              </w:rPr>
              <w:t>Study on Online Communication:</w:t>
            </w:r>
          </w:p>
          <w:p w14:paraId="6AD0BAA1" w14:textId="0F724F45" w:rsidR="00673B13" w:rsidRPr="00714C8D" w:rsidRDefault="005A0B76" w:rsidP="006030F6">
            <w:pPr>
              <w:ind w:left="113" w:right="113"/>
              <w:rPr>
                <w:rStyle w:val="Hyperlink"/>
                <w:rFonts w:ascii="Bree Serif" w:eastAsia="Bree Serif" w:hAnsi="Bree Serif" w:cs="Bree Serif"/>
                <w:color w:val="000000"/>
                <w:sz w:val="16"/>
                <w:szCs w:val="16"/>
                <w:u w:val="none"/>
                <w:rPrChange w:id="112" w:author="Sanchari Das" w:date="2017-02-01T11:34:00Z">
                  <w:rPr>
                    <w:rStyle w:val="Hyperlink"/>
                    <w:rFonts w:ascii="Bree Serif" w:eastAsia="Bree Serif" w:hAnsi="Bree Serif" w:cs="Bree Serif"/>
                    <w:color w:val="000000"/>
                    <w:sz w:val="36"/>
                    <w:szCs w:val="36"/>
                    <w:u w:val="none"/>
                  </w:rPr>
                </w:rPrChange>
              </w:rPr>
            </w:pPr>
            <w:r w:rsidRPr="00714C8D">
              <w:rPr>
                <w:sz w:val="16"/>
                <w:szCs w:val="16"/>
                <w:rPrChange w:id="113" w:author="Sanchari Das" w:date="2017-02-01T11:34:00Z">
                  <w:rPr>
                    <w:rStyle w:val="Hyperlink"/>
                    <w:rFonts w:ascii="Verdana" w:hAnsi="Verdana"/>
                    <w:color w:val="1155CC"/>
                    <w:sz w:val="18"/>
                    <w:szCs w:val="18"/>
                    <w:shd w:val="clear" w:color="auto" w:fill="FFFFFF"/>
                  </w:rPr>
                </w:rPrChange>
              </w:rPr>
              <w:t>http://go.iu.edu/comm</w:t>
            </w:r>
            <w:ins w:id="114" w:author="Sanchari Das" w:date="2017-02-01T11:33:00Z">
              <w:r w:rsidR="00714C8D" w:rsidRPr="00714C8D">
                <w:rPr>
                  <w:rFonts w:ascii="Verdana" w:hAnsi="Verdana"/>
                  <w:sz w:val="16"/>
                  <w:szCs w:val="16"/>
                  <w:shd w:val="clear" w:color="auto" w:fill="FFFFFF"/>
                  <w:rPrChange w:id="115" w:author="Sanchari Das" w:date="2017-02-01T11:34:00Z">
                    <w:rPr>
                      <w:rFonts w:ascii="Verdana" w:hAnsi="Verdana"/>
                      <w:sz w:val="18"/>
                      <w:szCs w:val="18"/>
                      <w:shd w:val="clear" w:color="auto" w:fill="FFFFFF"/>
                    </w:rPr>
                  </w:rPrChange>
                </w:rPr>
                <w:t>study</w:t>
              </w:r>
            </w:ins>
            <w:del w:id="116" w:author="Sanchari Das" w:date="2017-02-01T11:33:00Z">
              <w:r w:rsidRPr="00714C8D" w:rsidDel="00714C8D">
                <w:rPr>
                  <w:sz w:val="16"/>
                  <w:szCs w:val="16"/>
                  <w:rPrChange w:id="117" w:author="Sanchari Das" w:date="2017-02-01T11:34:00Z">
                    <w:rPr>
                      <w:rStyle w:val="Hyperlink"/>
                      <w:rFonts w:ascii="Verdana" w:hAnsi="Verdana"/>
                      <w:color w:val="1155CC"/>
                      <w:sz w:val="18"/>
                      <w:szCs w:val="18"/>
                      <w:shd w:val="clear" w:color="auto" w:fill="FFFFFF"/>
                    </w:rPr>
                  </w:rPrChange>
                </w:rPr>
                <w:delText>prac</w:delText>
              </w:r>
            </w:del>
            <w:del w:id="118" w:author="Sanchari Das" w:date="2017-02-01T11:32:00Z">
              <w:r w:rsidRPr="00714C8D" w:rsidDel="00714C8D">
                <w:rPr>
                  <w:sz w:val="16"/>
                  <w:szCs w:val="16"/>
                  <w:rPrChange w:id="119" w:author="Sanchari Das" w:date="2017-02-01T11:34:00Z">
                    <w:rPr>
                      <w:rStyle w:val="Hyperlink"/>
                      <w:rFonts w:ascii="Verdana" w:hAnsi="Verdana"/>
                      <w:color w:val="1155CC"/>
                      <w:sz w:val="18"/>
                      <w:szCs w:val="18"/>
                      <w:shd w:val="clear" w:color="auto" w:fill="FFFFFF"/>
                    </w:rPr>
                  </w:rPrChange>
                </w:rPr>
                <w:delText>tices</w:delText>
              </w:r>
            </w:del>
          </w:p>
        </w:tc>
        <w:tc>
          <w:tcPr>
            <w:tcW w:w="958" w:type="dxa"/>
            <w:textDirection w:val="btLr"/>
          </w:tcPr>
          <w:p w14:paraId="5FEF4987" w14:textId="77777777" w:rsidR="00033BCF" w:rsidRPr="00714C8D" w:rsidRDefault="00033BCF" w:rsidP="006030F6">
            <w:pPr>
              <w:ind w:left="113" w:right="113"/>
              <w:rPr>
                <w:sz w:val="16"/>
                <w:szCs w:val="16"/>
                <w:rPrChange w:id="120" w:author="Sanchari Das" w:date="2017-02-01T11:34:00Z">
                  <w:rPr>
                    <w:sz w:val="20"/>
                  </w:rPr>
                </w:rPrChange>
              </w:rPr>
            </w:pPr>
            <w:r w:rsidRPr="00714C8D">
              <w:rPr>
                <w:sz w:val="16"/>
                <w:szCs w:val="16"/>
                <w:rPrChange w:id="121" w:author="Sanchari Das" w:date="2017-02-01T11:34:00Z">
                  <w:rPr>
                    <w:sz w:val="20"/>
                  </w:rPr>
                </w:rPrChange>
              </w:rPr>
              <w:t>Study on Online Communication:</w:t>
            </w:r>
          </w:p>
          <w:p w14:paraId="64949A56" w14:textId="52543AEA" w:rsidR="00673B13" w:rsidRPr="00714C8D" w:rsidRDefault="005A0B76" w:rsidP="006030F6">
            <w:pPr>
              <w:ind w:left="113" w:right="113"/>
              <w:rPr>
                <w:rStyle w:val="Hyperlink"/>
                <w:rFonts w:ascii="Bree Serif" w:eastAsia="Bree Serif" w:hAnsi="Bree Serif" w:cs="Bree Serif"/>
                <w:color w:val="000000"/>
                <w:sz w:val="16"/>
                <w:szCs w:val="16"/>
                <w:u w:val="none"/>
                <w:rPrChange w:id="122" w:author="Sanchari Das" w:date="2017-02-01T11:34:00Z">
                  <w:rPr>
                    <w:rStyle w:val="Hyperlink"/>
                    <w:rFonts w:ascii="Bree Serif" w:eastAsia="Bree Serif" w:hAnsi="Bree Serif" w:cs="Bree Serif"/>
                    <w:color w:val="000000"/>
                    <w:sz w:val="36"/>
                    <w:szCs w:val="36"/>
                    <w:u w:val="none"/>
                  </w:rPr>
                </w:rPrChange>
              </w:rPr>
            </w:pPr>
            <w:r w:rsidRPr="00714C8D">
              <w:rPr>
                <w:sz w:val="16"/>
                <w:szCs w:val="16"/>
                <w:rPrChange w:id="123" w:author="Sanchari Das" w:date="2017-02-01T11:34:00Z">
                  <w:rPr>
                    <w:rStyle w:val="Hyperlink"/>
                    <w:rFonts w:ascii="Verdana" w:hAnsi="Verdana"/>
                    <w:color w:val="1155CC"/>
                    <w:sz w:val="18"/>
                    <w:szCs w:val="18"/>
                    <w:shd w:val="clear" w:color="auto" w:fill="FFFFFF"/>
                  </w:rPr>
                </w:rPrChange>
              </w:rPr>
              <w:t>http://go.iu.edu/comm</w:t>
            </w:r>
            <w:ins w:id="124" w:author="Sanchari Das" w:date="2017-02-01T11:33:00Z">
              <w:r w:rsidR="00714C8D" w:rsidRPr="00714C8D">
                <w:rPr>
                  <w:rFonts w:ascii="Verdana" w:hAnsi="Verdana"/>
                  <w:sz w:val="16"/>
                  <w:szCs w:val="16"/>
                  <w:shd w:val="clear" w:color="auto" w:fill="FFFFFF"/>
                  <w:rPrChange w:id="125" w:author="Sanchari Das" w:date="2017-02-01T11:34:00Z">
                    <w:rPr>
                      <w:rFonts w:ascii="Verdana" w:hAnsi="Verdana"/>
                      <w:sz w:val="18"/>
                      <w:szCs w:val="18"/>
                      <w:shd w:val="clear" w:color="auto" w:fill="FFFFFF"/>
                    </w:rPr>
                  </w:rPrChange>
                </w:rPr>
                <w:t>study</w:t>
              </w:r>
            </w:ins>
            <w:del w:id="126" w:author="Sanchari Das" w:date="2017-02-01T11:33:00Z">
              <w:r w:rsidRPr="00714C8D" w:rsidDel="00714C8D">
                <w:rPr>
                  <w:sz w:val="16"/>
                  <w:szCs w:val="16"/>
                  <w:rPrChange w:id="127" w:author="Sanchari Das" w:date="2017-02-01T11:34:00Z">
                    <w:rPr>
                      <w:rStyle w:val="Hyperlink"/>
                      <w:rFonts w:ascii="Verdana" w:hAnsi="Verdana"/>
                      <w:color w:val="1155CC"/>
                      <w:sz w:val="18"/>
                      <w:szCs w:val="18"/>
                      <w:shd w:val="clear" w:color="auto" w:fill="FFFFFF"/>
                    </w:rPr>
                  </w:rPrChange>
                </w:rPr>
                <w:delText>practices</w:delText>
              </w:r>
            </w:del>
          </w:p>
        </w:tc>
        <w:tc>
          <w:tcPr>
            <w:tcW w:w="958" w:type="dxa"/>
            <w:textDirection w:val="btLr"/>
          </w:tcPr>
          <w:p w14:paraId="567C7065" w14:textId="77777777" w:rsidR="00033BCF" w:rsidRPr="00714C8D" w:rsidRDefault="00033BCF" w:rsidP="006030F6">
            <w:pPr>
              <w:ind w:left="113" w:right="113"/>
              <w:rPr>
                <w:sz w:val="16"/>
                <w:szCs w:val="16"/>
                <w:rPrChange w:id="128" w:author="Sanchari Das" w:date="2017-02-01T11:34:00Z">
                  <w:rPr>
                    <w:sz w:val="20"/>
                  </w:rPr>
                </w:rPrChange>
              </w:rPr>
            </w:pPr>
            <w:r w:rsidRPr="00714C8D">
              <w:rPr>
                <w:sz w:val="16"/>
                <w:szCs w:val="16"/>
                <w:rPrChange w:id="129" w:author="Sanchari Das" w:date="2017-02-01T11:34:00Z">
                  <w:rPr>
                    <w:sz w:val="20"/>
                  </w:rPr>
                </w:rPrChange>
              </w:rPr>
              <w:t>Study on Online Communication:</w:t>
            </w:r>
          </w:p>
          <w:p w14:paraId="33F1CC28" w14:textId="51B88C83" w:rsidR="00673B13" w:rsidRPr="00714C8D" w:rsidRDefault="005A0B76" w:rsidP="006030F6">
            <w:pPr>
              <w:ind w:left="113" w:right="113"/>
              <w:rPr>
                <w:rStyle w:val="Hyperlink"/>
                <w:rFonts w:ascii="Bree Serif" w:eastAsia="Bree Serif" w:hAnsi="Bree Serif" w:cs="Bree Serif"/>
                <w:color w:val="000000"/>
                <w:sz w:val="16"/>
                <w:szCs w:val="16"/>
                <w:u w:val="none"/>
                <w:rPrChange w:id="130" w:author="Sanchari Das" w:date="2017-02-01T11:34:00Z">
                  <w:rPr>
                    <w:rStyle w:val="Hyperlink"/>
                    <w:rFonts w:ascii="Bree Serif" w:eastAsia="Bree Serif" w:hAnsi="Bree Serif" w:cs="Bree Serif"/>
                    <w:color w:val="000000"/>
                    <w:sz w:val="36"/>
                    <w:szCs w:val="36"/>
                    <w:u w:val="none"/>
                  </w:rPr>
                </w:rPrChange>
              </w:rPr>
            </w:pPr>
            <w:r w:rsidRPr="00714C8D">
              <w:rPr>
                <w:sz w:val="16"/>
                <w:szCs w:val="16"/>
                <w:rPrChange w:id="131" w:author="Sanchari Das" w:date="2017-02-01T11:34:00Z">
                  <w:rPr>
                    <w:rStyle w:val="Hyperlink"/>
                    <w:rFonts w:ascii="Verdana" w:hAnsi="Verdana"/>
                    <w:color w:val="1155CC"/>
                    <w:sz w:val="18"/>
                    <w:szCs w:val="18"/>
                    <w:shd w:val="clear" w:color="auto" w:fill="FFFFFF"/>
                  </w:rPr>
                </w:rPrChange>
              </w:rPr>
              <w:t>http://go.iu.edu/comm</w:t>
            </w:r>
            <w:ins w:id="132" w:author="Sanchari Das" w:date="2017-02-01T11:33:00Z">
              <w:r w:rsidR="00714C8D" w:rsidRPr="00714C8D">
                <w:rPr>
                  <w:rFonts w:ascii="Verdana" w:hAnsi="Verdana"/>
                  <w:sz w:val="16"/>
                  <w:szCs w:val="16"/>
                  <w:shd w:val="clear" w:color="auto" w:fill="FFFFFF"/>
                  <w:rPrChange w:id="133" w:author="Sanchari Das" w:date="2017-02-01T11:34:00Z">
                    <w:rPr>
                      <w:rFonts w:ascii="Verdana" w:hAnsi="Verdana"/>
                      <w:sz w:val="18"/>
                      <w:szCs w:val="18"/>
                      <w:shd w:val="clear" w:color="auto" w:fill="FFFFFF"/>
                    </w:rPr>
                  </w:rPrChange>
                </w:rPr>
                <w:t>study</w:t>
              </w:r>
            </w:ins>
            <w:del w:id="134" w:author="Sanchari Das" w:date="2017-02-01T11:33:00Z">
              <w:r w:rsidRPr="00714C8D" w:rsidDel="00714C8D">
                <w:rPr>
                  <w:sz w:val="16"/>
                  <w:szCs w:val="16"/>
                  <w:rPrChange w:id="135" w:author="Sanchari Das" w:date="2017-02-01T11:34:00Z">
                    <w:rPr>
                      <w:rStyle w:val="Hyperlink"/>
                      <w:rFonts w:ascii="Verdana" w:hAnsi="Verdana"/>
                      <w:color w:val="1155CC"/>
                      <w:sz w:val="18"/>
                      <w:szCs w:val="18"/>
                      <w:shd w:val="clear" w:color="auto" w:fill="FFFFFF"/>
                    </w:rPr>
                  </w:rPrChange>
                </w:rPr>
                <w:delText>practices</w:delText>
              </w:r>
            </w:del>
          </w:p>
        </w:tc>
        <w:tc>
          <w:tcPr>
            <w:tcW w:w="958" w:type="dxa"/>
            <w:textDirection w:val="btLr"/>
          </w:tcPr>
          <w:p w14:paraId="74E08F01" w14:textId="77777777" w:rsidR="00033BCF" w:rsidRPr="00714C8D" w:rsidRDefault="00033BCF" w:rsidP="006030F6">
            <w:pPr>
              <w:ind w:left="113" w:right="113"/>
              <w:rPr>
                <w:sz w:val="16"/>
                <w:szCs w:val="16"/>
                <w:rPrChange w:id="136" w:author="Sanchari Das" w:date="2017-02-01T11:34:00Z">
                  <w:rPr>
                    <w:sz w:val="20"/>
                  </w:rPr>
                </w:rPrChange>
              </w:rPr>
            </w:pPr>
            <w:r w:rsidRPr="00714C8D">
              <w:rPr>
                <w:sz w:val="16"/>
                <w:szCs w:val="16"/>
                <w:rPrChange w:id="137" w:author="Sanchari Das" w:date="2017-02-01T11:34:00Z">
                  <w:rPr>
                    <w:sz w:val="20"/>
                  </w:rPr>
                </w:rPrChange>
              </w:rPr>
              <w:t>Study on Online Communication:</w:t>
            </w:r>
          </w:p>
          <w:p w14:paraId="5E31D81F" w14:textId="3A9FC1FA" w:rsidR="00673B13" w:rsidRPr="00714C8D" w:rsidRDefault="005A0B76" w:rsidP="006030F6">
            <w:pPr>
              <w:ind w:left="113" w:right="113"/>
              <w:rPr>
                <w:rStyle w:val="Hyperlink"/>
                <w:rFonts w:ascii="Bree Serif" w:eastAsia="Bree Serif" w:hAnsi="Bree Serif" w:cs="Bree Serif"/>
                <w:color w:val="000000"/>
                <w:sz w:val="16"/>
                <w:szCs w:val="16"/>
                <w:u w:val="none"/>
                <w:rPrChange w:id="138" w:author="Sanchari Das" w:date="2017-02-01T11:34:00Z">
                  <w:rPr>
                    <w:rStyle w:val="Hyperlink"/>
                    <w:rFonts w:ascii="Bree Serif" w:eastAsia="Bree Serif" w:hAnsi="Bree Serif" w:cs="Bree Serif"/>
                    <w:color w:val="000000"/>
                    <w:sz w:val="36"/>
                    <w:szCs w:val="36"/>
                    <w:u w:val="none"/>
                  </w:rPr>
                </w:rPrChange>
              </w:rPr>
            </w:pPr>
            <w:r w:rsidRPr="00714C8D">
              <w:rPr>
                <w:sz w:val="16"/>
                <w:szCs w:val="16"/>
                <w:rPrChange w:id="139" w:author="Sanchari Das" w:date="2017-02-01T11:34:00Z">
                  <w:rPr>
                    <w:rStyle w:val="Hyperlink"/>
                    <w:rFonts w:ascii="Verdana" w:hAnsi="Verdana"/>
                    <w:color w:val="1155CC"/>
                    <w:sz w:val="18"/>
                    <w:szCs w:val="18"/>
                    <w:shd w:val="clear" w:color="auto" w:fill="FFFFFF"/>
                  </w:rPr>
                </w:rPrChange>
              </w:rPr>
              <w:t>http://go.iu.edu/comm</w:t>
            </w:r>
            <w:ins w:id="140" w:author="Sanchari Das" w:date="2017-02-01T11:33:00Z">
              <w:r w:rsidR="00714C8D" w:rsidRPr="00714C8D">
                <w:rPr>
                  <w:rFonts w:ascii="Verdana" w:hAnsi="Verdana"/>
                  <w:sz w:val="16"/>
                  <w:szCs w:val="16"/>
                  <w:shd w:val="clear" w:color="auto" w:fill="FFFFFF"/>
                  <w:rPrChange w:id="141" w:author="Sanchari Das" w:date="2017-02-01T11:34:00Z">
                    <w:rPr>
                      <w:rFonts w:ascii="Verdana" w:hAnsi="Verdana"/>
                      <w:sz w:val="18"/>
                      <w:szCs w:val="18"/>
                      <w:shd w:val="clear" w:color="auto" w:fill="FFFFFF"/>
                    </w:rPr>
                  </w:rPrChange>
                </w:rPr>
                <w:t>study</w:t>
              </w:r>
            </w:ins>
            <w:del w:id="142" w:author="Sanchari Das" w:date="2017-02-01T11:33:00Z">
              <w:r w:rsidRPr="00714C8D" w:rsidDel="00714C8D">
                <w:rPr>
                  <w:sz w:val="16"/>
                  <w:szCs w:val="16"/>
                  <w:rPrChange w:id="143" w:author="Sanchari Das" w:date="2017-02-01T11:34:00Z">
                    <w:rPr>
                      <w:rStyle w:val="Hyperlink"/>
                      <w:rFonts w:ascii="Verdana" w:hAnsi="Verdana"/>
                      <w:color w:val="1155CC"/>
                      <w:sz w:val="18"/>
                      <w:szCs w:val="18"/>
                      <w:shd w:val="clear" w:color="auto" w:fill="FFFFFF"/>
                    </w:rPr>
                  </w:rPrChange>
                </w:rPr>
                <w:delText>practices</w:delText>
              </w:r>
            </w:del>
          </w:p>
        </w:tc>
        <w:tc>
          <w:tcPr>
            <w:tcW w:w="958" w:type="dxa"/>
            <w:tcBorders>
              <w:bottom w:val="nil"/>
              <w:right w:val="nil"/>
            </w:tcBorders>
            <w:textDirection w:val="btLr"/>
          </w:tcPr>
          <w:p w14:paraId="1DB64C5C" w14:textId="77777777" w:rsidR="00033BCF" w:rsidRPr="00714C8D" w:rsidRDefault="00033BCF" w:rsidP="006030F6">
            <w:pPr>
              <w:ind w:left="113" w:right="113"/>
              <w:rPr>
                <w:sz w:val="16"/>
                <w:szCs w:val="16"/>
                <w:rPrChange w:id="144" w:author="Sanchari Das" w:date="2017-02-01T11:34:00Z">
                  <w:rPr>
                    <w:sz w:val="20"/>
                  </w:rPr>
                </w:rPrChange>
              </w:rPr>
            </w:pPr>
            <w:r w:rsidRPr="00714C8D">
              <w:rPr>
                <w:sz w:val="16"/>
                <w:szCs w:val="16"/>
                <w:rPrChange w:id="145" w:author="Sanchari Das" w:date="2017-02-01T11:34:00Z">
                  <w:rPr>
                    <w:sz w:val="20"/>
                  </w:rPr>
                </w:rPrChange>
              </w:rPr>
              <w:t>Study on Online Communication:</w:t>
            </w:r>
          </w:p>
          <w:p w14:paraId="393D02F1" w14:textId="06860683" w:rsidR="00673B13" w:rsidRPr="00714C8D" w:rsidRDefault="005A0B76" w:rsidP="006030F6">
            <w:pPr>
              <w:ind w:left="113" w:right="113"/>
              <w:rPr>
                <w:rStyle w:val="Hyperlink"/>
                <w:rFonts w:ascii="Bree Serif" w:eastAsia="Bree Serif" w:hAnsi="Bree Serif" w:cs="Bree Serif"/>
                <w:color w:val="000000"/>
                <w:sz w:val="16"/>
                <w:szCs w:val="16"/>
                <w:u w:val="none"/>
                <w:rPrChange w:id="146" w:author="Sanchari Das" w:date="2017-02-01T11:34:00Z">
                  <w:rPr>
                    <w:rStyle w:val="Hyperlink"/>
                    <w:rFonts w:ascii="Bree Serif" w:eastAsia="Bree Serif" w:hAnsi="Bree Serif" w:cs="Bree Serif"/>
                    <w:color w:val="000000"/>
                    <w:sz w:val="36"/>
                    <w:szCs w:val="36"/>
                    <w:u w:val="none"/>
                  </w:rPr>
                </w:rPrChange>
              </w:rPr>
            </w:pPr>
            <w:r w:rsidRPr="00714C8D">
              <w:rPr>
                <w:sz w:val="16"/>
                <w:szCs w:val="16"/>
                <w:rPrChange w:id="147" w:author="Sanchari Das" w:date="2017-02-01T11:34:00Z">
                  <w:rPr>
                    <w:rStyle w:val="Hyperlink"/>
                    <w:rFonts w:ascii="Verdana" w:hAnsi="Verdana"/>
                    <w:color w:val="1155CC"/>
                    <w:sz w:val="18"/>
                    <w:szCs w:val="18"/>
                    <w:shd w:val="clear" w:color="auto" w:fill="FFFFFF"/>
                  </w:rPr>
                </w:rPrChange>
              </w:rPr>
              <w:t>http://go.iu.edu/comm</w:t>
            </w:r>
            <w:ins w:id="148" w:author="Sanchari Das" w:date="2017-02-01T11:33:00Z">
              <w:r w:rsidR="00714C8D" w:rsidRPr="00714C8D">
                <w:rPr>
                  <w:rFonts w:ascii="Verdana" w:hAnsi="Verdana"/>
                  <w:sz w:val="16"/>
                  <w:szCs w:val="16"/>
                  <w:shd w:val="clear" w:color="auto" w:fill="FFFFFF"/>
                  <w:rPrChange w:id="149" w:author="Sanchari Das" w:date="2017-02-01T11:34:00Z">
                    <w:rPr>
                      <w:rFonts w:ascii="Verdana" w:hAnsi="Verdana"/>
                      <w:sz w:val="18"/>
                      <w:szCs w:val="18"/>
                      <w:shd w:val="clear" w:color="auto" w:fill="FFFFFF"/>
                    </w:rPr>
                  </w:rPrChange>
                </w:rPr>
                <w:t>study</w:t>
              </w:r>
            </w:ins>
            <w:del w:id="150" w:author="Sanchari Das" w:date="2017-02-01T11:33:00Z">
              <w:r w:rsidRPr="00714C8D" w:rsidDel="00714C8D">
                <w:rPr>
                  <w:sz w:val="16"/>
                  <w:szCs w:val="16"/>
                  <w:rPrChange w:id="151" w:author="Sanchari Das" w:date="2017-02-01T11:34:00Z">
                    <w:rPr>
                      <w:rStyle w:val="Hyperlink"/>
                      <w:rFonts w:ascii="Verdana" w:hAnsi="Verdana"/>
                      <w:color w:val="1155CC"/>
                      <w:sz w:val="18"/>
                      <w:szCs w:val="18"/>
                      <w:shd w:val="clear" w:color="auto" w:fill="FFFFFF"/>
                    </w:rPr>
                  </w:rPrChange>
                </w:rPr>
                <w:delText>practices</w:delText>
              </w:r>
            </w:del>
          </w:p>
        </w:tc>
      </w:tr>
    </w:tbl>
    <w:p w14:paraId="2358E329" w14:textId="79B0A79D" w:rsidR="2F3AB85A" w:rsidRDefault="2F3AB85A" w:rsidP="00714C8D"/>
    <w:sectPr w:rsidR="2F3AB85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5ADCB3" w14:textId="77777777" w:rsidR="00E93BE3" w:rsidRDefault="00E93BE3" w:rsidP="00673B13">
      <w:pPr>
        <w:spacing w:line="240" w:lineRule="auto"/>
      </w:pPr>
      <w:r>
        <w:separator/>
      </w:r>
    </w:p>
  </w:endnote>
  <w:endnote w:type="continuationSeparator" w:id="0">
    <w:p w14:paraId="42B3F95F" w14:textId="77777777" w:rsidR="00E93BE3" w:rsidRDefault="00E93BE3" w:rsidP="00673B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ree Serif">
    <w:altName w:val="Calibri"/>
    <w:charset w:val="00"/>
    <w:family w:val="auto"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FB6010" w14:textId="77777777" w:rsidR="00E93BE3" w:rsidRDefault="00E93BE3" w:rsidP="00673B13">
      <w:pPr>
        <w:spacing w:line="240" w:lineRule="auto"/>
      </w:pPr>
      <w:r>
        <w:separator/>
      </w:r>
    </w:p>
  </w:footnote>
  <w:footnote w:type="continuationSeparator" w:id="0">
    <w:p w14:paraId="13C66A24" w14:textId="77777777" w:rsidR="00E93BE3" w:rsidRDefault="00E93BE3" w:rsidP="00673B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BB8D43" w14:textId="77777777" w:rsidR="00C31FB2" w:rsidRDefault="00C31FB2" w:rsidP="00C31FB2">
    <w:pPr>
      <w:pStyle w:val="Header"/>
      <w:jc w:val="right"/>
    </w:pPr>
    <w:r>
      <w:t>IRB Study #1609545727</w:t>
    </w:r>
    <w:bookmarkStart w:id="152" w:name="_qe1icm89bkxt" w:colFirst="0" w:colLast="0"/>
    <w:bookmarkEnd w:id="152"/>
  </w:p>
  <w:p w14:paraId="3A36D112" w14:textId="6627395A" w:rsidR="00033BCF" w:rsidRDefault="00C31FB2" w:rsidP="00033BCF">
    <w:pPr>
      <w:pStyle w:val="Header"/>
      <w:jc w:val="center"/>
    </w:pPr>
    <w:r>
      <w:rPr>
        <w:noProof/>
        <w:lang w:bidi="hi-IN"/>
      </w:rPr>
      <w:drawing>
        <wp:inline distT="114300" distB="114300" distL="114300" distR="114300" wp14:anchorId="4116DF0A" wp14:editId="2577671D">
          <wp:extent cx="671513" cy="742950"/>
          <wp:effectExtent l="0" t="0" r="0" b="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513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 ">
    <w15:presenceInfo w15:providerId="None" w15:userId=" "/>
  </w15:person>
  <w15:person w15:author="Sanchari Das">
    <w15:presenceInfo w15:providerId="None" w15:userId="Sanchari D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activeWritingStyle w:appName="MSWord" w:lang="en-US" w:vendorID="64" w:dllVersion="0" w:nlCheck="1" w:checkStyle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50"/>
    <w:rsid w:val="00033BCF"/>
    <w:rsid w:val="00114033"/>
    <w:rsid w:val="00121CA3"/>
    <w:rsid w:val="00124234"/>
    <w:rsid w:val="00195850"/>
    <w:rsid w:val="001A74C0"/>
    <w:rsid w:val="001C3DFC"/>
    <w:rsid w:val="001D245F"/>
    <w:rsid w:val="001D5CBB"/>
    <w:rsid w:val="002F54EC"/>
    <w:rsid w:val="003403D5"/>
    <w:rsid w:val="004F78BB"/>
    <w:rsid w:val="005A0B76"/>
    <w:rsid w:val="006030F6"/>
    <w:rsid w:val="006553C6"/>
    <w:rsid w:val="00665A0C"/>
    <w:rsid w:val="00673B13"/>
    <w:rsid w:val="006C645F"/>
    <w:rsid w:val="00714C8D"/>
    <w:rsid w:val="00935321"/>
    <w:rsid w:val="00A06F55"/>
    <w:rsid w:val="00AB295A"/>
    <w:rsid w:val="00C31FB2"/>
    <w:rsid w:val="00C41532"/>
    <w:rsid w:val="00C85645"/>
    <w:rsid w:val="00D511F3"/>
    <w:rsid w:val="00DB6A49"/>
    <w:rsid w:val="00DE5035"/>
    <w:rsid w:val="00E93BE3"/>
    <w:rsid w:val="00F1042E"/>
    <w:rsid w:val="00F55C69"/>
    <w:rsid w:val="00F7057A"/>
    <w:rsid w:val="00F85199"/>
    <w:rsid w:val="2F3AB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C539"/>
  <w15:docId w15:val="{E6A9A801-0C0E-45D3-AB37-A8DBD9DF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511F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A0C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0C"/>
    <w:rPr>
      <w:rFonts w:ascii="Times New Roman" w:hAnsi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353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532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532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53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532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403D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73B1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3B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B13"/>
  </w:style>
  <w:style w:type="paragraph" w:styleId="Footer">
    <w:name w:val="footer"/>
    <w:basedOn w:val="Normal"/>
    <w:link w:val="FooterChar"/>
    <w:uiPriority w:val="99"/>
    <w:unhideWhenUsed/>
    <w:rsid w:val="00673B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B13"/>
  </w:style>
  <w:style w:type="character" w:customStyle="1" w:styleId="apple-converted-space">
    <w:name w:val="apple-converted-space"/>
    <w:basedOn w:val="DefaultParagraphFont"/>
    <w:rsid w:val="005A0B76"/>
  </w:style>
  <w:style w:type="paragraph" w:styleId="Revision">
    <w:name w:val="Revision"/>
    <w:hidden/>
    <w:uiPriority w:val="99"/>
    <w:semiHidden/>
    <w:rsid w:val="00714C8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B4D60-C757-1043-A87A-04D186AE6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189</Words>
  <Characters>1079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Sanchari Das</dc:creator>
  <cp:lastModifiedBy> </cp:lastModifiedBy>
  <cp:revision>3</cp:revision>
  <dcterms:created xsi:type="dcterms:W3CDTF">2017-02-01T16:36:00Z</dcterms:created>
  <dcterms:modified xsi:type="dcterms:W3CDTF">2017-02-01T21:52:00Z</dcterms:modified>
</cp:coreProperties>
</file>