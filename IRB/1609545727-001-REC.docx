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0345" w14:textId="77777777" w:rsidR="008032B3" w:rsidRDefault="006A2E95">
      <w:pPr>
        <w:spacing w:after="120" w:line="259" w:lineRule="auto"/>
        <w:ind w:left="-5" w:right="0"/>
      </w:pPr>
      <w:r>
        <w:rPr>
          <w:b/>
          <w:sz w:val="28"/>
          <w:u w:val="single" w:color="000000"/>
        </w:rPr>
        <w:t>Advertisement for email, forums, Craigslist, mailing lists:</w:t>
      </w:r>
      <w:r>
        <w:rPr>
          <w:b/>
          <w:sz w:val="28"/>
        </w:rPr>
        <w:t xml:space="preserve"> </w:t>
      </w:r>
    </w:p>
    <w:p w14:paraId="5F453A91" w14:textId="77777777" w:rsidR="008032B3" w:rsidRDefault="006A2E95">
      <w:pPr>
        <w:spacing w:after="156" w:line="259" w:lineRule="auto"/>
        <w:ind w:left="0" w:right="0" w:firstLine="0"/>
      </w:pPr>
      <w:r>
        <w:t xml:space="preserve"> </w:t>
      </w:r>
    </w:p>
    <w:p w14:paraId="7DE4B7F8" w14:textId="77777777" w:rsidR="006A2E95" w:rsidRDefault="006A2E95">
      <w:pPr>
        <w:spacing w:line="394" w:lineRule="auto"/>
        <w:ind w:left="-5"/>
        <w:rPr>
          <w:ins w:id="0" w:author="Sanchari Das" w:date="2017-02-01T11:37:00Z"/>
        </w:rPr>
      </w:pPr>
      <w:r>
        <w:t>Sub: Participate in a Study on Online Communication Practices and earn $10 cash</w:t>
      </w:r>
      <w:ins w:id="1" w:author=" " w:date="2017-02-01T16:46:00Z">
        <w:r w:rsidR="002242A3">
          <w:t xml:space="preserve"> or </w:t>
        </w:r>
      </w:ins>
      <w:ins w:id="2" w:author="Sanchari Das" w:date="2017-02-01T11:37:00Z">
        <w:del w:id="3" w:author=" " w:date="2017-02-01T16:46:00Z">
          <w:r w:rsidDel="002242A3">
            <w:delText>/</w:delText>
          </w:r>
        </w:del>
        <w:r>
          <w:t xml:space="preserve">Amazon </w:t>
        </w:r>
      </w:ins>
      <w:ins w:id="4" w:author=" " w:date="2017-02-01T16:46:00Z">
        <w:r w:rsidR="002242A3">
          <w:t>g</w:t>
        </w:r>
      </w:ins>
      <w:ins w:id="5" w:author="Sanchari Das" w:date="2017-02-01T11:37:00Z">
        <w:del w:id="6" w:author=" " w:date="2017-02-01T16:46:00Z">
          <w:r w:rsidDel="002242A3">
            <w:delText>G</w:delText>
          </w:r>
        </w:del>
        <w:r>
          <w:t xml:space="preserve">ift </w:t>
        </w:r>
      </w:ins>
      <w:ins w:id="7" w:author=" " w:date="2017-02-01T16:46:00Z">
        <w:r w:rsidR="002242A3">
          <w:t>c</w:t>
        </w:r>
      </w:ins>
      <w:ins w:id="8" w:author="Sanchari Das" w:date="2017-02-01T11:37:00Z">
        <w:del w:id="9" w:author=" " w:date="2017-02-01T16:46:00Z">
          <w:r w:rsidDel="002242A3">
            <w:delText>C</w:delText>
          </w:r>
        </w:del>
        <w:r>
          <w:t>ertificate</w:t>
        </w:r>
      </w:ins>
      <w:r>
        <w:t xml:space="preserve"> </w:t>
      </w:r>
    </w:p>
    <w:p w14:paraId="4A72A97E" w14:textId="77777777" w:rsidR="008032B3" w:rsidRDefault="006A2E95">
      <w:pPr>
        <w:spacing w:line="394" w:lineRule="auto"/>
        <w:ind w:left="-5"/>
      </w:pPr>
      <w:r>
        <w:t xml:space="preserve">Hello, </w:t>
      </w:r>
    </w:p>
    <w:p w14:paraId="2BDD1F1E" w14:textId="77777777" w:rsidR="008032B3" w:rsidRDefault="006A2E95">
      <w:pPr>
        <w:spacing w:after="166"/>
        <w:ind w:left="-5" w:right="0"/>
      </w:pPr>
      <w:r>
        <w:t>We are researchers at the School of Informatics and Computing (SoIC) looking for participants for a study on Online Communication Practices. The study is approved by Indiana University’s Institutional Review Board (Study #1609545727) and involves a 30-45 minute in-person</w:t>
      </w:r>
      <w:ins w:id="10" w:author="Sanchari Das" w:date="2017-02-01T11:40:00Z">
        <w:r>
          <w:t>/</w:t>
        </w:r>
      </w:ins>
      <w:ins w:id="11" w:author=" " w:date="2017-02-01T16:46:00Z">
        <w:r w:rsidR="002242A3">
          <w:t xml:space="preserve"> </w:t>
        </w:r>
      </w:ins>
      <w:ins w:id="12" w:author="Sanchari Das" w:date="2017-02-01T11:40:00Z">
        <w:r>
          <w:t>video conference/</w:t>
        </w:r>
      </w:ins>
      <w:ins w:id="13" w:author=" " w:date="2017-02-01T16:46:00Z">
        <w:r w:rsidR="002242A3">
          <w:t xml:space="preserve"> </w:t>
        </w:r>
      </w:ins>
      <w:ins w:id="14" w:author="Sanchari Das" w:date="2017-02-01T11:40:00Z">
        <w:r>
          <w:t>telephone</w:t>
        </w:r>
      </w:ins>
      <w:r>
        <w:t xml:space="preserve"> interview conducted on campus at Indiana University, Bloomington. </w:t>
      </w:r>
    </w:p>
    <w:p w14:paraId="5CFF7B4B" w14:textId="3961D374" w:rsidR="008032B3" w:rsidRDefault="006A2E95">
      <w:pPr>
        <w:spacing w:after="171"/>
        <w:ind w:left="-5" w:right="0"/>
      </w:pPr>
      <w:r>
        <w:t>As a token of our appreciation for your participation, you will receive $10 cash</w:t>
      </w:r>
      <w:ins w:id="15" w:author=" " w:date="2017-02-01T16:47:00Z">
        <w:r w:rsidR="00BF6131">
          <w:t xml:space="preserve"> (for in</w:t>
        </w:r>
      </w:ins>
      <w:ins w:id="16" w:author=" " w:date="2017-02-01T16:54:00Z">
        <w:r w:rsidR="00BF6131">
          <w:t>-</w:t>
        </w:r>
      </w:ins>
      <w:ins w:id="17" w:author=" " w:date="2017-02-01T16:47:00Z">
        <w:r w:rsidR="00BF6131">
          <w:t>person interview</w:t>
        </w:r>
        <w:r w:rsidR="002242A3">
          <w:t>) or $10 Amazon gift certificate (for video c</w:t>
        </w:r>
        <w:r w:rsidR="004071DF">
          <w:t>onference / telephone interview</w:t>
        </w:r>
        <w:bookmarkStart w:id="18" w:name="_GoBack"/>
        <w:bookmarkEnd w:id="18"/>
        <w:r w:rsidR="002242A3">
          <w:t>)</w:t>
        </w:r>
      </w:ins>
      <w:r>
        <w:t>. To see if you qualify to participate, please fill out a brief 1-minute</w:t>
      </w:r>
      <w:del w:id="19" w:author=" " w:date="2017-02-01T16:49:00Z">
        <w:r w:rsidDel="002242A3">
          <w:delText xml:space="preserve"> online</w:delText>
        </w:r>
      </w:del>
      <w:r>
        <w:t xml:space="preserve"> questionnaire at: </w:t>
      </w:r>
      <w:r>
        <w:rPr>
          <w:color w:val="0463C1"/>
          <w:u w:val="single" w:color="0463C0"/>
        </w:rPr>
        <w:t>https://go.iu.edu/</w:t>
      </w:r>
      <w:ins w:id="20" w:author="Sanchari Das" w:date="2017-02-01T11:38:00Z">
        <w:r>
          <w:rPr>
            <w:color w:val="0463C1"/>
            <w:u w:val="single" w:color="0463C0"/>
          </w:rPr>
          <w:t>commstudy</w:t>
        </w:r>
      </w:ins>
      <w:del w:id="21" w:author="Sanchari Das" w:date="2017-02-01T11:38:00Z">
        <w:r w:rsidDel="006A2E95">
          <w:rPr>
            <w:color w:val="0463C1"/>
            <w:u w:val="single" w:color="0463C0"/>
          </w:rPr>
          <w:delText>1pKW</w:delText>
        </w:r>
      </w:del>
      <w:r>
        <w:t xml:space="preserve">.  </w:t>
      </w:r>
    </w:p>
    <w:p w14:paraId="5029CB54" w14:textId="77777777" w:rsidR="008032B3" w:rsidRDefault="006A2E95">
      <w:pPr>
        <w:spacing w:after="166"/>
        <w:ind w:left="-5" w:right="0"/>
      </w:pPr>
      <w:r>
        <w:t xml:space="preserve">If you qualify, we will email you to schedule an in-person interview.  </w:t>
      </w:r>
    </w:p>
    <w:p w14:paraId="6E6A429C" w14:textId="77777777" w:rsidR="008032B3" w:rsidRDefault="006A2E95">
      <w:pPr>
        <w:spacing w:after="77" w:line="327" w:lineRule="auto"/>
        <w:ind w:left="-5" w:right="583"/>
      </w:pPr>
      <w:r>
        <w:t>If you have questions, please email Sanchari Das &lt;</w:t>
      </w:r>
      <w:r>
        <w:rPr>
          <w:color w:val="0463C1"/>
          <w:u w:val="single" w:color="0463C0"/>
        </w:rPr>
        <w:t>sancdas@indiana.edu&gt;</w:t>
      </w:r>
      <w:r>
        <w:t xml:space="preserve">, </w:t>
      </w:r>
      <w:del w:id="22" w:author="Sanchari Das" w:date="2017-02-01T11:38:00Z">
        <w:r w:rsidDel="006A2E95">
          <w:delText>Braxton Larson &lt;</w:delText>
        </w:r>
        <w:r w:rsidDel="006A2E95">
          <w:rPr>
            <w:color w:val="0463C1"/>
            <w:u w:val="single" w:color="0463C0"/>
          </w:rPr>
          <w:delText>btlarson@indiana.edu&gt;</w:delText>
        </w:r>
        <w:r w:rsidDel="006A2E95">
          <w:delText xml:space="preserve">, </w:delText>
        </w:r>
      </w:del>
      <w:r>
        <w:t xml:space="preserve">or Prof. Sameer Patil </w:t>
      </w:r>
      <w:ins w:id="23" w:author="Sanchari Das" w:date="2017-02-01T11:38:00Z">
        <w:r>
          <w:t>&lt;</w:t>
        </w:r>
        <w:r>
          <w:fldChar w:fldCharType="begin"/>
        </w:r>
        <w:r>
          <w:instrText xml:space="preserve"> HYPERLINK "mailto:</w:instrText>
        </w:r>
      </w:ins>
      <w:r>
        <w:instrText>patil@indiana.edu</w:instrText>
      </w:r>
      <w:ins w:id="24" w:author="Sanchari Das" w:date="2017-02-01T11:38:00Z">
        <w:r>
          <w:instrText xml:space="preserve">" </w:instrText>
        </w:r>
        <w:r>
          <w:fldChar w:fldCharType="separate"/>
        </w:r>
      </w:ins>
      <w:r w:rsidRPr="00AB0D6A">
        <w:rPr>
          <w:rStyle w:val="Hyperlink"/>
        </w:rPr>
        <w:t>patil@indiana.edu</w:t>
      </w:r>
      <w:ins w:id="25" w:author="Sanchari Das" w:date="2017-02-01T11:38:00Z">
        <w:r>
          <w:fldChar w:fldCharType="end"/>
        </w:r>
        <w:r>
          <w:t>&gt;</w:t>
        </w:r>
      </w:ins>
      <w:del w:id="26" w:author="Sanchari Das" w:date="2017-02-01T11:38:00Z">
        <w:r w:rsidDel="006A2E95">
          <w:delText xml:space="preserve"> </w:delText>
        </w:r>
      </w:del>
      <w:r>
        <w:t xml:space="preserve">Thank you for your time. We appreciate it. </w:t>
      </w:r>
    </w:p>
    <w:p w14:paraId="7D8A467E" w14:textId="77777777" w:rsidR="008032B3" w:rsidRDefault="006A2E95">
      <w:pPr>
        <w:spacing w:after="166"/>
        <w:ind w:left="-5" w:right="0"/>
      </w:pPr>
      <w:r>
        <w:t xml:space="preserve">Sincerely, </w:t>
      </w:r>
    </w:p>
    <w:p w14:paraId="3CBF384D" w14:textId="77777777" w:rsidR="008032B3" w:rsidRDefault="006A2E95">
      <w:pPr>
        <w:ind w:left="-5" w:right="0"/>
      </w:pPr>
      <w:r>
        <w:t xml:space="preserve">Sanchari Das, Ph.D. student </w:t>
      </w:r>
    </w:p>
    <w:p w14:paraId="0EDFA470" w14:textId="77777777" w:rsidR="008032B3" w:rsidDel="006A2E95" w:rsidRDefault="006A2E95">
      <w:pPr>
        <w:ind w:left="-5" w:right="0"/>
        <w:rPr>
          <w:del w:id="27" w:author="Sanchari Das" w:date="2017-02-01T11:38:00Z"/>
        </w:rPr>
      </w:pPr>
      <w:del w:id="28" w:author="Sanchari Das" w:date="2017-02-01T11:38:00Z">
        <w:r w:rsidDel="006A2E95">
          <w:delText xml:space="preserve">Braxton Larson, Master’s student </w:delText>
        </w:r>
      </w:del>
    </w:p>
    <w:p w14:paraId="34B41496" w14:textId="77777777" w:rsidR="008032B3" w:rsidRDefault="006A2E95">
      <w:pPr>
        <w:ind w:left="-5" w:right="0"/>
      </w:pPr>
      <w:r>
        <w:t xml:space="preserve">Sameer Patil, Assistant Professor </w:t>
      </w:r>
    </w:p>
    <w:p w14:paraId="7B86854C" w14:textId="77777777" w:rsidR="008032B3" w:rsidRDefault="006A2E95">
      <w:pPr>
        <w:spacing w:after="3" w:line="259" w:lineRule="auto"/>
        <w:ind w:left="-5" w:right="0"/>
      </w:pPr>
      <w:r>
        <w:rPr>
          <w:i/>
          <w:sz w:val="20"/>
        </w:rPr>
        <w:t xml:space="preserve">School of Informatics and Computing </w:t>
      </w:r>
    </w:p>
    <w:p w14:paraId="72B4A766" w14:textId="77777777" w:rsidR="008032B3" w:rsidRDefault="006A2E95">
      <w:pPr>
        <w:spacing w:after="162" w:line="259" w:lineRule="auto"/>
        <w:ind w:left="-5" w:right="0"/>
      </w:pPr>
      <w:r>
        <w:rPr>
          <w:i/>
          <w:sz w:val="20"/>
        </w:rPr>
        <w:t xml:space="preserve">Indiana University, Bloomington </w:t>
      </w:r>
    </w:p>
    <w:p w14:paraId="1786D863" w14:textId="77777777" w:rsidR="008032B3" w:rsidRDefault="006A2E95">
      <w:pPr>
        <w:spacing w:after="162" w:line="259" w:lineRule="auto"/>
        <w:ind w:left="0" w:right="0" w:firstLine="0"/>
      </w:pPr>
      <w:r>
        <w:rPr>
          <w:i/>
          <w:sz w:val="20"/>
        </w:rPr>
        <w:t xml:space="preserve"> </w:t>
      </w:r>
    </w:p>
    <w:p w14:paraId="2B2809D6" w14:textId="77777777" w:rsidR="008032B3" w:rsidRDefault="006A2E95">
      <w:pPr>
        <w:spacing w:after="234" w:line="259" w:lineRule="auto"/>
        <w:ind w:left="0" w:right="0" w:firstLine="0"/>
      </w:pPr>
      <w:r>
        <w:rPr>
          <w:i/>
          <w:sz w:val="20"/>
        </w:rPr>
        <w:t xml:space="preserve"> </w:t>
      </w:r>
    </w:p>
    <w:p w14:paraId="3A0E0F3D" w14:textId="77777777" w:rsidR="008032B3" w:rsidRDefault="006A2E95">
      <w:pPr>
        <w:spacing w:after="120" w:line="259" w:lineRule="auto"/>
        <w:ind w:left="-5" w:right="0"/>
      </w:pPr>
      <w:r>
        <w:rPr>
          <w:b/>
          <w:sz w:val="28"/>
          <w:u w:val="single" w:color="000000"/>
        </w:rPr>
        <w:t>Social Media post (140 character limit):</w:t>
      </w:r>
      <w:r>
        <w:rPr>
          <w:b/>
          <w:sz w:val="28"/>
        </w:rPr>
        <w:t xml:space="preserve"> </w:t>
      </w:r>
    </w:p>
    <w:p w14:paraId="486B6F5A" w14:textId="77777777" w:rsidR="008032B3" w:rsidRDefault="006A2E95">
      <w:pPr>
        <w:ind w:left="-5" w:right="0"/>
      </w:pPr>
      <w:r>
        <w:t>Participate in a study on online communication &amp; earn $10</w:t>
      </w:r>
      <w:ins w:id="29" w:author="Sanchari Das" w:date="2017-02-01T11:39:00Z">
        <w:r>
          <w:t xml:space="preserve"> </w:t>
        </w:r>
        <w:del w:id="30" w:author=" " w:date="2017-02-01T16:48:00Z">
          <w:r w:rsidDel="002242A3">
            <w:delText>C</w:delText>
          </w:r>
        </w:del>
      </w:ins>
      <w:ins w:id="31" w:author=" " w:date="2017-02-01T16:48:00Z">
        <w:r w:rsidR="002242A3">
          <w:t>c</w:t>
        </w:r>
      </w:ins>
      <w:ins w:id="32" w:author="Sanchari Das" w:date="2017-02-01T11:39:00Z">
        <w:r>
          <w:t>ash</w:t>
        </w:r>
      </w:ins>
      <w:ins w:id="33" w:author=" " w:date="2017-02-01T16:48:00Z">
        <w:r w:rsidR="002242A3">
          <w:t xml:space="preserve"> or </w:t>
        </w:r>
      </w:ins>
      <w:ins w:id="34" w:author="Sanchari Das" w:date="2017-02-01T11:39:00Z">
        <w:del w:id="35" w:author=" " w:date="2017-02-01T16:48:00Z">
          <w:r w:rsidDel="002242A3">
            <w:delText>/</w:delText>
          </w:r>
        </w:del>
        <w:r>
          <w:t xml:space="preserve">Amazon </w:t>
        </w:r>
      </w:ins>
      <w:ins w:id="36" w:author=" " w:date="2017-02-01T16:47:00Z">
        <w:r w:rsidR="002242A3">
          <w:t>g</w:t>
        </w:r>
      </w:ins>
      <w:ins w:id="37" w:author="Sanchari Das" w:date="2017-02-01T11:39:00Z">
        <w:del w:id="38" w:author=" " w:date="2017-02-01T16:47:00Z">
          <w:r w:rsidDel="002242A3">
            <w:delText>G</w:delText>
          </w:r>
        </w:del>
        <w:r>
          <w:t xml:space="preserve">ift </w:t>
        </w:r>
        <w:del w:id="39" w:author=" " w:date="2017-02-01T16:47:00Z">
          <w:r w:rsidDel="002242A3">
            <w:delText>C</w:delText>
          </w:r>
        </w:del>
      </w:ins>
      <w:ins w:id="40" w:author=" " w:date="2017-02-01T16:47:00Z">
        <w:r w:rsidR="002242A3">
          <w:t>c</w:t>
        </w:r>
      </w:ins>
      <w:ins w:id="41" w:author="Sanchari Das" w:date="2017-02-01T11:39:00Z">
        <w:r>
          <w:t>er</w:t>
        </w:r>
        <w:del w:id="42" w:author=" " w:date="2017-02-01T16:47:00Z">
          <w:r w:rsidDel="002242A3">
            <w:delText>i</w:delText>
          </w:r>
        </w:del>
        <w:r>
          <w:t>tificate</w:t>
        </w:r>
      </w:ins>
      <w:r>
        <w:t xml:space="preserve">. See if you qualify by completing a </w:t>
      </w:r>
    </w:p>
    <w:p w14:paraId="5C9BA184" w14:textId="77777777" w:rsidR="008032B3" w:rsidRDefault="006A2E95">
      <w:pPr>
        <w:spacing w:after="0" w:line="259" w:lineRule="auto"/>
        <w:ind w:left="0" w:right="0" w:firstLine="0"/>
      </w:pPr>
      <w:r>
        <w:t xml:space="preserve">1-min questionnaire </w:t>
      </w:r>
      <w:r>
        <w:rPr>
          <w:color w:val="0463C1"/>
          <w:u w:val="single" w:color="0463C0"/>
        </w:rPr>
        <w:t>https://go.iu.edu/</w:t>
      </w:r>
      <w:del w:id="43" w:author="Sanchari Das" w:date="2017-02-01T11:39:00Z">
        <w:r w:rsidDel="006A2E95">
          <w:rPr>
            <w:color w:val="0463C1"/>
            <w:u w:val="single" w:color="0463C0"/>
          </w:rPr>
          <w:delText>1pKW</w:delText>
        </w:r>
        <w:r w:rsidDel="006A2E95">
          <w:delText xml:space="preserve"> </w:delText>
        </w:r>
      </w:del>
      <w:ins w:id="44" w:author="Sanchari Das" w:date="2017-02-01T11:39:00Z">
        <w:r>
          <w:rPr>
            <w:color w:val="0463C1"/>
            <w:u w:val="single" w:color="0463C0"/>
          </w:rPr>
          <w:t>commstudy</w:t>
        </w:r>
        <w:r>
          <w:t xml:space="preserve"> </w:t>
        </w:r>
      </w:ins>
    </w:p>
    <w:p w14:paraId="59902C47" w14:textId="77777777" w:rsidR="008032B3" w:rsidRDefault="006A2E95">
      <w:pPr>
        <w:spacing w:after="0" w:line="259" w:lineRule="auto"/>
        <w:ind w:left="0" w:right="0" w:firstLine="0"/>
      </w:pPr>
      <w:r>
        <w:t xml:space="preserve"> </w:t>
      </w:r>
    </w:p>
    <w:p w14:paraId="0AFF8C25" w14:textId="77777777" w:rsidR="008032B3" w:rsidRDefault="006A2E95">
      <w:pPr>
        <w:spacing w:after="0" w:line="259" w:lineRule="auto"/>
        <w:ind w:left="0" w:right="0" w:firstLine="0"/>
      </w:pPr>
      <w:r>
        <w:t xml:space="preserve"> </w:t>
      </w:r>
    </w:p>
    <w:p w14:paraId="08B00D95" w14:textId="77777777" w:rsidR="008032B3" w:rsidRDefault="006A2E95">
      <w:pPr>
        <w:spacing w:after="16" w:line="259" w:lineRule="auto"/>
        <w:ind w:left="0" w:right="0" w:firstLine="0"/>
      </w:pPr>
      <w:r>
        <w:t xml:space="preserve"> </w:t>
      </w:r>
    </w:p>
    <w:p w14:paraId="6505D210" w14:textId="77777777" w:rsidR="008032B3" w:rsidRDefault="006A2E95">
      <w:pPr>
        <w:spacing w:after="120" w:line="259" w:lineRule="auto"/>
        <w:ind w:left="-5" w:right="0"/>
      </w:pPr>
      <w:r>
        <w:rPr>
          <w:b/>
          <w:sz w:val="28"/>
          <w:u w:val="single" w:color="000000"/>
        </w:rPr>
        <w:t>Social Media post (no character limit):</w:t>
      </w:r>
      <w:r>
        <w:rPr>
          <w:b/>
          <w:sz w:val="28"/>
        </w:rPr>
        <w:t xml:space="preserve"> </w:t>
      </w:r>
    </w:p>
    <w:p w14:paraId="2B588DD9" w14:textId="77777777" w:rsidR="008032B3" w:rsidDel="002242A3" w:rsidRDefault="006A2E95" w:rsidP="002242A3">
      <w:pPr>
        <w:ind w:left="-5" w:right="0"/>
        <w:rPr>
          <w:del w:id="45" w:author=" " w:date="2017-02-01T16:50:00Z"/>
        </w:rPr>
        <w:pPrChange w:id="46" w:author=" " w:date="2017-02-01T16:50:00Z">
          <w:pPr>
            <w:ind w:left="-5" w:right="0"/>
          </w:pPr>
        </w:pPrChange>
      </w:pPr>
      <w:r>
        <w:t xml:space="preserve">Participate in a study on online communication practices and earn $10 </w:t>
      </w:r>
      <w:ins w:id="47" w:author="Sanchari Das" w:date="2017-02-01T11:39:00Z">
        <w:del w:id="48" w:author=" " w:date="2017-02-01T16:48:00Z">
          <w:r w:rsidDel="002242A3">
            <w:delText>C</w:delText>
          </w:r>
        </w:del>
      </w:ins>
      <w:ins w:id="49" w:author=" " w:date="2017-02-01T16:48:00Z">
        <w:r w:rsidR="002242A3">
          <w:t>c</w:t>
        </w:r>
      </w:ins>
      <w:del w:id="50" w:author="Sanchari Das" w:date="2017-02-01T11:39:00Z">
        <w:r w:rsidDel="006A2E95">
          <w:delText>c</w:delText>
        </w:r>
      </w:del>
      <w:r>
        <w:t>ash</w:t>
      </w:r>
      <w:ins w:id="51" w:author=" " w:date="2017-02-01T16:48:00Z">
        <w:r w:rsidR="002242A3">
          <w:t xml:space="preserve"> or </w:t>
        </w:r>
      </w:ins>
      <w:ins w:id="52" w:author="Sanchari Das" w:date="2017-02-01T11:39:00Z">
        <w:del w:id="53" w:author=" " w:date="2017-02-01T16:48:00Z">
          <w:r w:rsidDel="002242A3">
            <w:delText>/</w:delText>
          </w:r>
        </w:del>
        <w:r>
          <w:t xml:space="preserve">Amazon </w:t>
        </w:r>
      </w:ins>
      <w:ins w:id="54" w:author=" " w:date="2017-02-01T16:48:00Z">
        <w:r w:rsidR="002242A3">
          <w:t>g</w:t>
        </w:r>
      </w:ins>
      <w:ins w:id="55" w:author="Sanchari Das" w:date="2017-02-01T11:39:00Z">
        <w:del w:id="56" w:author=" " w:date="2017-02-01T16:48:00Z">
          <w:r w:rsidDel="002242A3">
            <w:delText>G</w:delText>
          </w:r>
        </w:del>
        <w:r>
          <w:t xml:space="preserve">ift </w:t>
        </w:r>
      </w:ins>
      <w:ins w:id="57" w:author=" " w:date="2017-02-01T16:48:00Z">
        <w:r w:rsidR="002242A3">
          <w:t>c</w:t>
        </w:r>
      </w:ins>
      <w:ins w:id="58" w:author="Sanchari Das" w:date="2017-02-01T11:39:00Z">
        <w:del w:id="59" w:author=" " w:date="2017-02-01T16:48:00Z">
          <w:r w:rsidDel="002242A3">
            <w:delText>C</w:delText>
          </w:r>
        </w:del>
        <w:r>
          <w:t>ertificate</w:t>
        </w:r>
      </w:ins>
      <w:r>
        <w:t>. The study is approved by Indiana University’s Institutional Review Board (Study #1609545727) and involves a 30-45 minute in-person</w:t>
      </w:r>
      <w:ins w:id="60" w:author="Sanchari Das" w:date="2017-02-01T11:40:00Z">
        <w:r>
          <w:t>/</w:t>
        </w:r>
      </w:ins>
      <w:ins w:id="61" w:author=" " w:date="2017-02-01T16:49:00Z">
        <w:r w:rsidR="002242A3">
          <w:t xml:space="preserve"> </w:t>
        </w:r>
      </w:ins>
      <w:ins w:id="62" w:author="Sanchari Das" w:date="2017-02-01T11:40:00Z">
        <w:r>
          <w:t>video conference</w:t>
        </w:r>
      </w:ins>
      <w:ins w:id="63" w:author=" " w:date="2017-02-01T16:49:00Z">
        <w:r w:rsidR="002242A3">
          <w:t xml:space="preserve"> </w:t>
        </w:r>
      </w:ins>
      <w:ins w:id="64" w:author="Sanchari Das" w:date="2017-02-01T11:40:00Z">
        <w:r>
          <w:t>/telephone</w:t>
        </w:r>
      </w:ins>
      <w:r>
        <w:t xml:space="preserve"> interview</w:t>
      </w:r>
      <w:del w:id="65" w:author=" " w:date="2017-02-01T16:49:00Z">
        <w:r w:rsidDel="002242A3">
          <w:delText xml:space="preserve"> conducted on campus</w:delText>
        </w:r>
      </w:del>
      <w:r>
        <w:t>. See if you qualify by completing a 1</w:t>
      </w:r>
      <w:ins w:id="66" w:author=" " w:date="2017-02-01T16:49:00Z">
        <w:r w:rsidR="002242A3">
          <w:t>-</w:t>
        </w:r>
      </w:ins>
      <w:r>
        <w:t xml:space="preserve">min questionnaire at </w:t>
      </w:r>
      <w:r>
        <w:rPr>
          <w:color w:val="0463C1"/>
          <w:u w:val="single" w:color="0463C0"/>
        </w:rPr>
        <w:t>https://go.iu.edu/</w:t>
      </w:r>
      <w:del w:id="67" w:author="Sanchari Das" w:date="2017-02-01T11:40:00Z">
        <w:r w:rsidDel="006A2E95">
          <w:rPr>
            <w:color w:val="0463C1"/>
            <w:u w:val="single" w:color="0463C0"/>
          </w:rPr>
          <w:delText>1pKW</w:delText>
        </w:r>
        <w:r w:rsidDel="006A2E95">
          <w:delText xml:space="preserve"> </w:delText>
        </w:r>
      </w:del>
      <w:ins w:id="68" w:author="Sanchari Das" w:date="2017-02-01T11:40:00Z">
        <w:r>
          <w:rPr>
            <w:color w:val="0463C1"/>
            <w:u w:val="single" w:color="0463C0"/>
          </w:rPr>
          <w:t>commstudy</w:t>
        </w:r>
        <w:r>
          <w:t xml:space="preserve"> </w:t>
        </w:r>
      </w:ins>
    </w:p>
    <w:p w14:paraId="7F469618" w14:textId="77777777" w:rsidR="008032B3" w:rsidRDefault="006A2E95" w:rsidP="002242A3">
      <w:pPr>
        <w:ind w:left="-5" w:right="0"/>
        <w:pPrChange w:id="69" w:author=" " w:date="2017-02-01T16:50:00Z">
          <w:pPr>
            <w:spacing w:after="0" w:line="259" w:lineRule="auto"/>
            <w:ind w:left="0" w:right="0" w:firstLine="0"/>
          </w:pPr>
        </w:pPrChange>
      </w:pPr>
      <w:del w:id="70" w:author=" " w:date="2017-02-01T16:50:00Z">
        <w:r w:rsidDel="002242A3">
          <w:delText xml:space="preserve"> </w:delText>
        </w:r>
      </w:del>
    </w:p>
    <w:sectPr w:rsidR="008032B3">
      <w:pgSz w:w="12240" w:h="15840"/>
      <w:pgMar w:top="1440" w:right="14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chari Das">
    <w15:presenceInfo w15:providerId="None" w15:userId="Sanchari Das"/>
  </w15:person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B3"/>
    <w:rsid w:val="002242A3"/>
    <w:rsid w:val="004071DF"/>
    <w:rsid w:val="006A2E95"/>
    <w:rsid w:val="008032B3"/>
    <w:rsid w:val="00B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8268"/>
  <w15:docId w15:val="{25CD7C36-A37C-4B07-B793-6ED37E24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9" w:line="249" w:lineRule="auto"/>
      <w:ind w:left="10" w:right="77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E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A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A3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D873-7339-4F47-9BDE-4D674CBC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Das</dc:creator>
  <cp:keywords/>
  <cp:lastModifiedBy> </cp:lastModifiedBy>
  <cp:revision>4</cp:revision>
  <dcterms:created xsi:type="dcterms:W3CDTF">2017-02-01T16:41:00Z</dcterms:created>
  <dcterms:modified xsi:type="dcterms:W3CDTF">2017-02-01T21:54:00Z</dcterms:modified>
</cp:coreProperties>
</file>