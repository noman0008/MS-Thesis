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5B28F" w14:textId="77777777" w:rsidR="00F53E37" w:rsidRDefault="00167003">
      <w:pPr>
        <w:ind w:left="-5"/>
      </w:pPr>
      <w:r>
        <w:t xml:space="preserve">Thank you for your interest in participating in our study on Online Communication Practices. </w:t>
      </w:r>
    </w:p>
    <w:p w14:paraId="0DCFDB9D" w14:textId="666AE218" w:rsidR="00F53E37" w:rsidRDefault="00167003">
      <w:pPr>
        <w:ind w:left="-5"/>
      </w:pPr>
      <w:r>
        <w:t>Please fill out this brief 1-minute questionnaire regarding yourself and your online communication choices. We will utilize your answers to determine if you are eligible to participate in the study. If you qualify, we will contact you via email for a 30-45 minute in-person</w:t>
      </w:r>
      <w:ins w:id="0" w:author="Sanchari Das" w:date="2017-01-31T13:44:00Z">
        <w:r>
          <w:t>/ video conference</w:t>
        </w:r>
      </w:ins>
      <w:ins w:id="1" w:author=" " w:date="2017-02-01T16:44:00Z">
        <w:r w:rsidR="00594C58">
          <w:t xml:space="preserve"> </w:t>
        </w:r>
      </w:ins>
      <w:ins w:id="2" w:author="Sanchari Das" w:date="2017-01-31T13:44:00Z">
        <w:r>
          <w:t xml:space="preserve">/ telephone </w:t>
        </w:r>
      </w:ins>
      <w:del w:id="3" w:author="Sanchari Das" w:date="2017-01-31T13:44:00Z">
        <w:r w:rsidDel="00167003">
          <w:delText xml:space="preserve"> </w:delText>
        </w:r>
      </w:del>
      <w:r>
        <w:t>interview for which you will receive $10 cash</w:t>
      </w:r>
      <w:ins w:id="4" w:author=" " w:date="2017-02-01T16:44:00Z">
        <w:r w:rsidR="009D22A0">
          <w:t xml:space="preserve"> (for in-person interview</w:t>
        </w:r>
        <w:bookmarkStart w:id="5" w:name="_GoBack"/>
        <w:bookmarkEnd w:id="5"/>
        <w:r w:rsidR="00594C58">
          <w:t xml:space="preserve">) or  </w:t>
        </w:r>
      </w:ins>
      <w:ins w:id="6" w:author="Sanchari Das" w:date="2017-01-31T13:44:00Z">
        <w:del w:id="7" w:author=" " w:date="2017-02-01T16:44:00Z">
          <w:r w:rsidDel="00594C58">
            <w:delText>/</w:delText>
          </w:r>
        </w:del>
        <w:r>
          <w:t>$10 Amazon gift certificate</w:t>
        </w:r>
      </w:ins>
      <w:ins w:id="8" w:author=" " w:date="2017-02-01T16:44:00Z">
        <w:r w:rsidR="00594C58">
          <w:t xml:space="preserve"> (for video c</w:t>
        </w:r>
        <w:r w:rsidR="004F617F">
          <w:t>onference / telephone interview</w:t>
        </w:r>
        <w:r w:rsidR="00594C58">
          <w:t>)</w:t>
        </w:r>
      </w:ins>
      <w:r>
        <w:t xml:space="preserve"> as a token of our appreciation for your participation. If you do not qualify for participation, your responses will be safely discarded. </w:t>
      </w:r>
    </w:p>
    <w:p w14:paraId="7A28CA55" w14:textId="77777777" w:rsidR="00F53E37" w:rsidRDefault="00167003">
      <w:pPr>
        <w:spacing w:after="20" w:line="259" w:lineRule="auto"/>
        <w:ind w:left="0" w:firstLine="0"/>
      </w:pPr>
      <w:r>
        <w:t xml:space="preserve"> </w:t>
      </w:r>
    </w:p>
    <w:p w14:paraId="09E716D8" w14:textId="77777777" w:rsidR="00F53E37" w:rsidRDefault="00167003">
      <w:pPr>
        <w:ind w:left="-5"/>
      </w:pPr>
      <w:r>
        <w:t xml:space="preserve">Q1 What is your Year of Birth? </w:t>
      </w:r>
    </w:p>
    <w:p w14:paraId="0164089B" w14:textId="77777777" w:rsidR="00F53E37" w:rsidRDefault="00167003">
      <w:pPr>
        <w:spacing w:after="20" w:line="259" w:lineRule="auto"/>
        <w:ind w:left="0" w:firstLine="0"/>
      </w:pPr>
      <w:r>
        <w:t xml:space="preserve"> </w:t>
      </w:r>
    </w:p>
    <w:p w14:paraId="75AAD542" w14:textId="77777777" w:rsidR="00F53E37" w:rsidRDefault="00167003">
      <w:pPr>
        <w:ind w:left="-5"/>
      </w:pPr>
      <w:r>
        <w:t xml:space="preserve">Q2 Which Gender do you identify with the most? </w:t>
      </w:r>
    </w:p>
    <w:p w14:paraId="35C43299" w14:textId="77777777" w:rsidR="00F53E37" w:rsidRDefault="00167003" w:rsidP="004E3146">
      <w:pPr>
        <w:numPr>
          <w:ilvl w:val="0"/>
          <w:numId w:val="1"/>
        </w:numPr>
        <w:ind w:right="1935" w:hanging="360"/>
      </w:pPr>
      <w:r>
        <w:t xml:space="preserve">Female </w:t>
      </w:r>
      <w:r w:rsidRPr="004E3146">
        <w:rPr>
          <w:rFonts w:ascii="Wingdings" w:eastAsia="Wingdings" w:hAnsi="Wingdings" w:cs="Wingdings"/>
        </w:rPr>
        <w:t></w:t>
      </w:r>
      <w:r>
        <w:t xml:space="preserve"> Male </w:t>
      </w:r>
    </w:p>
    <w:p w14:paraId="42D5F312" w14:textId="77777777" w:rsidR="00F53E37" w:rsidRDefault="00167003">
      <w:pPr>
        <w:numPr>
          <w:ilvl w:val="0"/>
          <w:numId w:val="1"/>
        </w:numPr>
        <w:ind w:right="1935" w:hanging="360"/>
      </w:pPr>
      <w:r>
        <w:t xml:space="preserve">Other - Please Specify: ____________________ </w:t>
      </w:r>
      <w:r>
        <w:rPr>
          <w:rFonts w:ascii="Wingdings" w:eastAsia="Wingdings" w:hAnsi="Wingdings" w:cs="Wingdings"/>
        </w:rPr>
        <w:t></w:t>
      </w:r>
      <w:r>
        <w:t xml:space="preserve"> Do Not Wish to Specify </w:t>
      </w:r>
    </w:p>
    <w:p w14:paraId="24DACB10" w14:textId="77777777" w:rsidR="00F53E37" w:rsidRDefault="00167003">
      <w:pPr>
        <w:spacing w:after="20" w:line="259" w:lineRule="auto"/>
        <w:ind w:left="0" w:firstLine="0"/>
      </w:pPr>
      <w:r>
        <w:t xml:space="preserve"> </w:t>
      </w:r>
    </w:p>
    <w:p w14:paraId="78ACF043" w14:textId="77777777" w:rsidR="00F53E37" w:rsidRDefault="00167003">
      <w:pPr>
        <w:ind w:left="-5"/>
      </w:pPr>
      <w:r>
        <w:t>Q3 Are you affiliated with Indiana University</w:t>
      </w:r>
      <w:ins w:id="9" w:author=" " w:date="2017-02-01T16:45:00Z">
        <w:r w:rsidR="00594C58">
          <w:t xml:space="preserve"> and/or a resident of Bloomington, Indiana</w:t>
        </w:r>
      </w:ins>
      <w:r>
        <w:t xml:space="preserve">? </w:t>
      </w:r>
    </w:p>
    <w:p w14:paraId="1D8A372C" w14:textId="77777777" w:rsidR="00F53E37" w:rsidRDefault="00167003">
      <w:pPr>
        <w:numPr>
          <w:ilvl w:val="0"/>
          <w:numId w:val="1"/>
        </w:numPr>
        <w:ind w:right="1935" w:hanging="360"/>
      </w:pPr>
      <w:r>
        <w:t xml:space="preserve">Yes </w:t>
      </w:r>
    </w:p>
    <w:p w14:paraId="5A735E23" w14:textId="77777777" w:rsidR="00F53E37" w:rsidRDefault="00167003">
      <w:pPr>
        <w:numPr>
          <w:ilvl w:val="0"/>
          <w:numId w:val="1"/>
        </w:numPr>
        <w:ind w:right="1935" w:hanging="360"/>
      </w:pPr>
      <w:r>
        <w:t xml:space="preserve">No </w:t>
      </w:r>
    </w:p>
    <w:p w14:paraId="16EF45AD" w14:textId="77777777" w:rsidR="00F53E37" w:rsidRDefault="00167003">
      <w:pPr>
        <w:spacing w:after="25" w:line="259" w:lineRule="auto"/>
        <w:ind w:left="0" w:firstLine="0"/>
      </w:pPr>
      <w:r>
        <w:t xml:space="preserve"> </w:t>
      </w:r>
    </w:p>
    <w:p w14:paraId="7450B2F8" w14:textId="77777777" w:rsidR="00F53E37" w:rsidRDefault="00167003">
      <w:pPr>
        <w:shd w:val="clear" w:color="auto" w:fill="C4DCFF"/>
        <w:spacing w:after="22" w:line="259" w:lineRule="auto"/>
        <w:ind w:left="-5"/>
      </w:pPr>
      <w:r>
        <w:t xml:space="preserve">If Yes is selected for Q3: </w:t>
      </w:r>
    </w:p>
    <w:p w14:paraId="56EECBFA" w14:textId="77777777" w:rsidR="00F53E37" w:rsidRDefault="00167003">
      <w:pPr>
        <w:spacing w:after="2" w:line="281" w:lineRule="auto"/>
        <w:ind w:left="-5" w:right="2174"/>
        <w:jc w:val="both"/>
      </w:pPr>
      <w:r>
        <w:t xml:space="preserve">Q4 What is your affiliation with Indiana University? (Check all that apply.) </w:t>
      </w:r>
      <w:r>
        <w:rPr>
          <w:rFonts w:ascii="Wingdings" w:eastAsia="Wingdings" w:hAnsi="Wingdings" w:cs="Wingdings"/>
        </w:rPr>
        <w:t></w:t>
      </w:r>
      <w:r>
        <w:t xml:space="preserve"> Undergraduate Student </w:t>
      </w:r>
      <w:r>
        <w:rPr>
          <w:rFonts w:ascii="Wingdings" w:eastAsia="Wingdings" w:hAnsi="Wingdings" w:cs="Wingdings"/>
        </w:rPr>
        <w:t></w:t>
      </w:r>
      <w:r>
        <w:t xml:space="preserve"> Graduate Student </w:t>
      </w:r>
      <w:r>
        <w:rPr>
          <w:rFonts w:ascii="Wingdings" w:eastAsia="Wingdings" w:hAnsi="Wingdings" w:cs="Wingdings"/>
        </w:rPr>
        <w:t></w:t>
      </w:r>
      <w:r>
        <w:t xml:space="preserve"> Faculty </w:t>
      </w:r>
      <w:r>
        <w:rPr>
          <w:rFonts w:ascii="Wingdings" w:eastAsia="Wingdings" w:hAnsi="Wingdings" w:cs="Wingdings"/>
        </w:rPr>
        <w:t></w:t>
      </w:r>
      <w:r>
        <w:t xml:space="preserve"> Staff </w:t>
      </w:r>
      <w:r>
        <w:rPr>
          <w:rFonts w:ascii="Wingdings" w:eastAsia="Wingdings" w:hAnsi="Wingdings" w:cs="Wingdings"/>
        </w:rPr>
        <w:t></w:t>
      </w:r>
      <w:r>
        <w:t xml:space="preserve"> Retired </w:t>
      </w:r>
    </w:p>
    <w:p w14:paraId="221427A3" w14:textId="77777777" w:rsidR="00F53E37" w:rsidRDefault="00167003">
      <w:pPr>
        <w:ind w:left="-5"/>
      </w:pPr>
      <w:r>
        <w:rPr>
          <w:rFonts w:ascii="Wingdings" w:eastAsia="Wingdings" w:hAnsi="Wingdings" w:cs="Wingdings"/>
        </w:rPr>
        <w:t></w:t>
      </w:r>
      <w:r>
        <w:t xml:space="preserve"> Other - Please Specify:  ____________________ </w:t>
      </w:r>
    </w:p>
    <w:p w14:paraId="7A416EAE" w14:textId="77777777" w:rsidR="00F53E37" w:rsidRDefault="00167003">
      <w:pPr>
        <w:spacing w:after="0" w:line="259" w:lineRule="auto"/>
        <w:ind w:left="0" w:firstLine="0"/>
      </w:pPr>
      <w:r>
        <w:t xml:space="preserve"> </w:t>
      </w:r>
    </w:p>
    <w:p w14:paraId="3B3FFA94" w14:textId="77777777" w:rsidR="00F53E37" w:rsidRDefault="00167003">
      <w:pPr>
        <w:ind w:left="-5"/>
      </w:pPr>
      <w:r>
        <w:t xml:space="preserve">Q5 How long have you been living in the US? </w:t>
      </w:r>
    </w:p>
    <w:p w14:paraId="207CD2DD" w14:textId="77777777" w:rsidR="00F53E37" w:rsidRDefault="00167003">
      <w:pPr>
        <w:numPr>
          <w:ilvl w:val="0"/>
          <w:numId w:val="2"/>
        </w:numPr>
        <w:spacing w:after="2" w:line="281" w:lineRule="auto"/>
        <w:ind w:hanging="360"/>
        <w:pPrChange w:id="10" w:author="Sanchari Das" w:date="2017-02-01T11:10:00Z">
          <w:pPr>
            <w:numPr>
              <w:numId w:val="2"/>
            </w:numPr>
            <w:spacing w:after="2" w:line="281" w:lineRule="auto"/>
            <w:ind w:left="360" w:firstLine="0"/>
          </w:pPr>
        </w:pPrChange>
      </w:pPr>
      <w:r>
        <w:t xml:space="preserve">less than a year </w:t>
      </w:r>
      <w:r w:rsidRPr="004E3146">
        <w:rPr>
          <w:rFonts w:ascii="Wingdings" w:eastAsia="Wingdings" w:hAnsi="Wingdings" w:cs="Wingdings"/>
        </w:rPr>
        <w:t></w:t>
      </w:r>
      <w:r>
        <w:t xml:space="preserve"> 1 year </w:t>
      </w:r>
      <w:r w:rsidRPr="004E3146">
        <w:rPr>
          <w:rFonts w:ascii="Wingdings" w:eastAsia="Wingdings" w:hAnsi="Wingdings" w:cs="Wingdings"/>
        </w:rPr>
        <w:t></w:t>
      </w:r>
      <w:r>
        <w:t xml:space="preserve"> 2 years </w:t>
      </w:r>
      <w:r w:rsidRPr="004E3146">
        <w:rPr>
          <w:rFonts w:ascii="Wingdings" w:eastAsia="Wingdings" w:hAnsi="Wingdings" w:cs="Wingdings"/>
        </w:rPr>
        <w:t></w:t>
      </w:r>
      <w:r>
        <w:t xml:space="preserve"> 3 years </w:t>
      </w:r>
      <w:r w:rsidRPr="004E3146">
        <w:rPr>
          <w:rFonts w:ascii="Wingdings" w:eastAsia="Wingdings" w:hAnsi="Wingdings" w:cs="Wingdings"/>
        </w:rPr>
        <w:t></w:t>
      </w:r>
      <w:r>
        <w:t xml:space="preserve"> 4 years </w:t>
      </w:r>
      <w:r w:rsidRPr="004E3146">
        <w:rPr>
          <w:rFonts w:ascii="Wingdings" w:eastAsia="Wingdings" w:hAnsi="Wingdings" w:cs="Wingdings"/>
        </w:rPr>
        <w:t></w:t>
      </w:r>
      <w:r>
        <w:t xml:space="preserve"> 5 years </w:t>
      </w:r>
      <w:r w:rsidRPr="004E3146">
        <w:rPr>
          <w:rFonts w:ascii="Wingdings" w:eastAsia="Wingdings" w:hAnsi="Wingdings" w:cs="Wingdings"/>
        </w:rPr>
        <w:t></w:t>
      </w:r>
      <w:r>
        <w:t xml:space="preserve"> 6 years </w:t>
      </w:r>
      <w:r w:rsidRPr="004E3146">
        <w:rPr>
          <w:rFonts w:ascii="Wingdings" w:eastAsia="Wingdings" w:hAnsi="Wingdings" w:cs="Wingdings"/>
        </w:rPr>
        <w:t></w:t>
      </w:r>
      <w:r>
        <w:t xml:space="preserve"> 7 years </w:t>
      </w:r>
      <w:r w:rsidRPr="004E3146">
        <w:rPr>
          <w:rFonts w:ascii="Wingdings" w:eastAsia="Wingdings" w:hAnsi="Wingdings" w:cs="Wingdings"/>
        </w:rPr>
        <w:t></w:t>
      </w:r>
      <w:r>
        <w:t xml:space="preserve"> 8 years </w:t>
      </w:r>
      <w:r w:rsidRPr="004E3146">
        <w:rPr>
          <w:rFonts w:ascii="Wingdings" w:eastAsia="Wingdings" w:hAnsi="Wingdings" w:cs="Wingdings"/>
        </w:rPr>
        <w:t></w:t>
      </w:r>
      <w:r>
        <w:t xml:space="preserve"> 9 years </w:t>
      </w:r>
      <w:r w:rsidRPr="004E3146">
        <w:rPr>
          <w:rFonts w:ascii="Wingdings" w:eastAsia="Wingdings" w:hAnsi="Wingdings" w:cs="Wingdings"/>
        </w:rPr>
        <w:t></w:t>
      </w:r>
      <w:r>
        <w:t xml:space="preserve"> 10 years </w:t>
      </w:r>
      <w:r w:rsidRPr="004E3146">
        <w:rPr>
          <w:rFonts w:ascii="Wingdings" w:eastAsia="Wingdings" w:hAnsi="Wingdings" w:cs="Wingdings"/>
        </w:rPr>
        <w:t></w:t>
      </w:r>
      <w:r>
        <w:t xml:space="preserve"> 11 years </w:t>
      </w:r>
      <w:r w:rsidRPr="004E3146">
        <w:rPr>
          <w:rFonts w:ascii="Wingdings" w:eastAsia="Wingdings" w:hAnsi="Wingdings" w:cs="Wingdings"/>
        </w:rPr>
        <w:t></w:t>
      </w:r>
      <w:r>
        <w:t xml:space="preserve"> 12 years </w:t>
      </w:r>
      <w:r w:rsidRPr="004E3146">
        <w:rPr>
          <w:rFonts w:ascii="Wingdings" w:eastAsia="Wingdings" w:hAnsi="Wingdings" w:cs="Wingdings"/>
        </w:rPr>
        <w:t></w:t>
      </w:r>
      <w:r>
        <w:t xml:space="preserve"> 13 years </w:t>
      </w:r>
      <w:r w:rsidRPr="004E3146">
        <w:rPr>
          <w:rFonts w:ascii="Wingdings" w:eastAsia="Wingdings" w:hAnsi="Wingdings" w:cs="Wingdings"/>
        </w:rPr>
        <w:t></w:t>
      </w:r>
      <w:r>
        <w:t xml:space="preserve"> 14 years </w:t>
      </w:r>
      <w:r w:rsidRPr="004E3146">
        <w:rPr>
          <w:rFonts w:ascii="Wingdings" w:eastAsia="Wingdings" w:hAnsi="Wingdings" w:cs="Wingdings"/>
        </w:rPr>
        <w:t></w:t>
      </w:r>
      <w:r>
        <w:t xml:space="preserve"> 15 years </w:t>
      </w:r>
      <w:r w:rsidRPr="004E3146">
        <w:rPr>
          <w:rFonts w:ascii="Wingdings" w:eastAsia="Wingdings" w:hAnsi="Wingdings" w:cs="Wingdings"/>
        </w:rPr>
        <w:t></w:t>
      </w:r>
      <w:r>
        <w:t xml:space="preserve"> 16 years </w:t>
      </w:r>
      <w:r w:rsidRPr="004E3146">
        <w:rPr>
          <w:rFonts w:ascii="Wingdings" w:eastAsia="Wingdings" w:hAnsi="Wingdings" w:cs="Wingdings"/>
        </w:rPr>
        <w:t></w:t>
      </w:r>
      <w:r>
        <w:t xml:space="preserve"> 17 years </w:t>
      </w:r>
      <w:r w:rsidRPr="004E3146">
        <w:rPr>
          <w:rFonts w:ascii="Wingdings" w:eastAsia="Wingdings" w:hAnsi="Wingdings" w:cs="Wingdings"/>
        </w:rPr>
        <w:t></w:t>
      </w:r>
      <w:r>
        <w:t xml:space="preserve"> 18 years </w:t>
      </w:r>
      <w:r w:rsidRPr="004E3146">
        <w:rPr>
          <w:rFonts w:ascii="Wingdings" w:eastAsia="Wingdings" w:hAnsi="Wingdings" w:cs="Wingdings"/>
        </w:rPr>
        <w:t></w:t>
      </w:r>
      <w:r>
        <w:t xml:space="preserve"> 19 years </w:t>
      </w:r>
      <w:r w:rsidRPr="004E3146">
        <w:rPr>
          <w:rFonts w:ascii="Wingdings" w:eastAsia="Wingdings" w:hAnsi="Wingdings" w:cs="Wingdings"/>
        </w:rPr>
        <w:t></w:t>
      </w:r>
      <w:r>
        <w:t xml:space="preserve"> 20 years </w:t>
      </w:r>
      <w:r w:rsidRPr="004E3146">
        <w:rPr>
          <w:rFonts w:ascii="Wingdings" w:eastAsia="Wingdings" w:hAnsi="Wingdings" w:cs="Wingdings"/>
        </w:rPr>
        <w:t></w:t>
      </w:r>
      <w:r>
        <w:t xml:space="preserve"> more than 20 years </w:t>
      </w:r>
    </w:p>
    <w:p w14:paraId="6FB22C9E" w14:textId="77777777" w:rsidR="00F53E37" w:rsidRDefault="00167003">
      <w:pPr>
        <w:spacing w:after="25" w:line="259" w:lineRule="auto"/>
        <w:ind w:left="0" w:firstLine="0"/>
      </w:pPr>
      <w:r>
        <w:t xml:space="preserve"> </w:t>
      </w:r>
    </w:p>
    <w:p w14:paraId="21669C6A" w14:textId="77777777" w:rsidR="00F53E37" w:rsidRDefault="00167003">
      <w:pPr>
        <w:ind w:left="-5"/>
      </w:pPr>
      <w:r>
        <w:t xml:space="preserve">Q6 Do you have a Facebook account? </w:t>
      </w:r>
    </w:p>
    <w:p w14:paraId="788B6173" w14:textId="77777777" w:rsidR="00F53E37" w:rsidRDefault="00167003">
      <w:pPr>
        <w:numPr>
          <w:ilvl w:val="0"/>
          <w:numId w:val="2"/>
        </w:numPr>
        <w:ind w:hanging="360"/>
      </w:pPr>
      <w:r>
        <w:t xml:space="preserve">Yes </w:t>
      </w:r>
    </w:p>
    <w:p w14:paraId="16267BE8" w14:textId="77777777" w:rsidR="00F53E37" w:rsidRDefault="00167003">
      <w:pPr>
        <w:numPr>
          <w:ilvl w:val="0"/>
          <w:numId w:val="2"/>
        </w:numPr>
        <w:ind w:hanging="360"/>
      </w:pPr>
      <w:r>
        <w:t xml:space="preserve">No </w:t>
      </w:r>
    </w:p>
    <w:p w14:paraId="5D6C21F6" w14:textId="77777777" w:rsidR="00F53E37" w:rsidRDefault="00167003">
      <w:pPr>
        <w:spacing w:after="25" w:line="259" w:lineRule="auto"/>
        <w:ind w:left="0" w:firstLine="0"/>
      </w:pPr>
      <w:r>
        <w:t xml:space="preserve"> </w:t>
      </w:r>
    </w:p>
    <w:p w14:paraId="185FBA6E" w14:textId="77777777" w:rsidR="00F53E37" w:rsidRDefault="00167003">
      <w:pPr>
        <w:pStyle w:val="Heading1"/>
        <w:ind w:left="-5"/>
      </w:pPr>
      <w:r>
        <w:lastRenderedPageBreak/>
        <w:t xml:space="preserve">If Yes is selected for Q6 </w:t>
      </w:r>
    </w:p>
    <w:p w14:paraId="2B7FBC31" w14:textId="77777777" w:rsidR="004E3146" w:rsidRDefault="00167003">
      <w:pPr>
        <w:ind w:left="-5" w:right="3607"/>
        <w:rPr>
          <w:ins w:id="11" w:author="Sanchari Das" w:date="2017-02-01T11:09:00Z"/>
        </w:rPr>
      </w:pPr>
      <w:r>
        <w:t xml:space="preserve">Q7 What do you use Facebook for? (Check all that apply.) </w:t>
      </w:r>
      <w:r>
        <w:rPr>
          <w:rFonts w:ascii="Wingdings" w:eastAsia="Wingdings" w:hAnsi="Wingdings" w:cs="Wingdings"/>
        </w:rPr>
        <w:t></w:t>
      </w:r>
      <w:r>
        <w:t xml:space="preserve"> Posting Status Updates, Pictures, Videos, etc. </w:t>
      </w:r>
    </w:p>
    <w:p w14:paraId="5E638069" w14:textId="77777777" w:rsidR="004E3146" w:rsidRDefault="00167003">
      <w:pPr>
        <w:ind w:left="-5" w:right="3607"/>
        <w:rPr>
          <w:ins w:id="12" w:author="Sanchari Das" w:date="2017-02-01T11:09:00Z"/>
        </w:rPr>
      </w:pPr>
      <w:r>
        <w:rPr>
          <w:rFonts w:ascii="Wingdings" w:eastAsia="Wingdings" w:hAnsi="Wingdings" w:cs="Wingdings"/>
        </w:rPr>
        <w:t></w:t>
      </w:r>
      <w:r>
        <w:t xml:space="preserve"> Reading the News Feed. </w:t>
      </w:r>
    </w:p>
    <w:p w14:paraId="2A422977" w14:textId="77777777" w:rsidR="00F53E37" w:rsidRDefault="00167003">
      <w:pPr>
        <w:ind w:left="-5" w:right="3607"/>
      </w:pPr>
      <w:r>
        <w:rPr>
          <w:rFonts w:ascii="Wingdings" w:eastAsia="Wingdings" w:hAnsi="Wingdings" w:cs="Wingdings"/>
        </w:rPr>
        <w:t></w:t>
      </w:r>
      <w:r>
        <w:t xml:space="preserve"> Commenting on Others' Posts. </w:t>
      </w:r>
    </w:p>
    <w:p w14:paraId="473D9498" w14:textId="77777777" w:rsidR="00F53E37" w:rsidRDefault="00167003">
      <w:pPr>
        <w:numPr>
          <w:ilvl w:val="0"/>
          <w:numId w:val="3"/>
        </w:numPr>
        <w:ind w:right="2980" w:hanging="360"/>
      </w:pPr>
      <w:r>
        <w:t xml:space="preserve">Liking Others' Posts. </w:t>
      </w:r>
      <w:r>
        <w:rPr>
          <w:rFonts w:ascii="Wingdings" w:eastAsia="Wingdings" w:hAnsi="Wingdings" w:cs="Wingdings"/>
        </w:rPr>
        <w:t></w:t>
      </w:r>
      <w:r>
        <w:t xml:space="preserve"> Messaging Facebook Friends. </w:t>
      </w:r>
    </w:p>
    <w:p w14:paraId="207A674F" w14:textId="77777777" w:rsidR="00F53E37" w:rsidRDefault="00167003">
      <w:pPr>
        <w:numPr>
          <w:ilvl w:val="0"/>
          <w:numId w:val="3"/>
        </w:numPr>
        <w:ind w:right="2980" w:hanging="360"/>
      </w:pPr>
      <w:r>
        <w:t xml:space="preserve">Other - Please Specify: ____________________ </w:t>
      </w:r>
    </w:p>
    <w:p w14:paraId="12D9FE3F" w14:textId="77777777" w:rsidR="00F53E37" w:rsidRDefault="00167003">
      <w:pPr>
        <w:spacing w:after="0" w:line="259" w:lineRule="auto"/>
        <w:ind w:left="0" w:firstLine="0"/>
      </w:pPr>
      <w:r>
        <w:t xml:space="preserve"> </w:t>
      </w:r>
    </w:p>
    <w:p w14:paraId="4FFB615F" w14:textId="77777777" w:rsidR="00F53E37" w:rsidRDefault="00167003">
      <w:pPr>
        <w:pStyle w:val="Heading1"/>
        <w:ind w:left="-5"/>
      </w:pPr>
      <w:r>
        <w:t xml:space="preserve">If Yes is selected for Q6 </w:t>
      </w:r>
    </w:p>
    <w:p w14:paraId="79D352F9" w14:textId="77777777" w:rsidR="004E3146" w:rsidRDefault="00167003">
      <w:pPr>
        <w:ind w:left="-5" w:right="2544"/>
        <w:rPr>
          <w:ins w:id="13" w:author="Sanchari Das" w:date="2017-02-01T11:09:00Z"/>
        </w:rPr>
      </w:pPr>
      <w:r>
        <w:t xml:space="preserve">Q8 Compared to a year ago, how often do you post on Facebook? </w:t>
      </w:r>
    </w:p>
    <w:p w14:paraId="3B231604" w14:textId="77777777" w:rsidR="00F53E37" w:rsidRDefault="00167003">
      <w:pPr>
        <w:ind w:left="-5" w:right="2544"/>
      </w:pPr>
      <w:r>
        <w:rPr>
          <w:rFonts w:ascii="Wingdings" w:eastAsia="Wingdings" w:hAnsi="Wingdings" w:cs="Wingdings"/>
        </w:rPr>
        <w:t></w:t>
      </w:r>
      <w:r>
        <w:t xml:space="preserve"> </w:t>
      </w:r>
      <w:ins w:id="14" w:author="Sanchari Das" w:date="2017-02-01T11:09:00Z">
        <w:r w:rsidR="004E3146">
          <w:t xml:space="preserve"> </w:t>
        </w:r>
      </w:ins>
      <w:r>
        <w:t xml:space="preserve">More often than a year ago. </w:t>
      </w:r>
    </w:p>
    <w:p w14:paraId="4C105F29" w14:textId="77777777" w:rsidR="00F53E37" w:rsidRDefault="00167003">
      <w:pPr>
        <w:numPr>
          <w:ilvl w:val="0"/>
          <w:numId w:val="4"/>
        </w:numPr>
        <w:ind w:hanging="360"/>
      </w:pPr>
      <w:r>
        <w:t xml:space="preserve">About the same amount as a year ago. </w:t>
      </w:r>
    </w:p>
    <w:p w14:paraId="2B1F7B37" w14:textId="77777777" w:rsidR="00F53E37" w:rsidRDefault="00167003">
      <w:pPr>
        <w:numPr>
          <w:ilvl w:val="0"/>
          <w:numId w:val="4"/>
        </w:numPr>
        <w:ind w:hanging="360"/>
      </w:pPr>
      <w:r>
        <w:t xml:space="preserve">Less often than a year ago. </w:t>
      </w:r>
    </w:p>
    <w:p w14:paraId="71C6C638" w14:textId="77777777" w:rsidR="00F53E37" w:rsidRDefault="00167003">
      <w:pPr>
        <w:spacing w:after="25" w:line="259" w:lineRule="auto"/>
        <w:ind w:left="0" w:firstLine="0"/>
      </w:pPr>
      <w:r>
        <w:t xml:space="preserve"> </w:t>
      </w:r>
    </w:p>
    <w:p w14:paraId="71AF38FE" w14:textId="77777777" w:rsidR="00F53E37" w:rsidRDefault="00167003">
      <w:pPr>
        <w:pStyle w:val="Heading1"/>
        <w:ind w:left="-5"/>
      </w:pPr>
      <w:r>
        <w:t xml:space="preserve">If Yes is selected for Q6 </w:t>
      </w:r>
    </w:p>
    <w:p w14:paraId="6A2A62C7" w14:textId="77777777" w:rsidR="004E3146" w:rsidRDefault="00167003">
      <w:pPr>
        <w:ind w:left="-5" w:right="2021"/>
        <w:rPr>
          <w:ins w:id="15" w:author="Sanchari Das" w:date="2017-02-01T11:09:00Z"/>
        </w:rPr>
      </w:pPr>
      <w:r>
        <w:t xml:space="preserve">Q9 How would you characterize your use of Facebook? </w:t>
      </w:r>
    </w:p>
    <w:p w14:paraId="771C6BE5" w14:textId="77777777" w:rsidR="004E3146" w:rsidRDefault="00167003">
      <w:pPr>
        <w:ind w:left="-5" w:right="2021"/>
        <w:rPr>
          <w:ins w:id="16" w:author="Sanchari Das" w:date="2017-02-01T11:09:00Z"/>
        </w:rPr>
      </w:pPr>
      <w:r>
        <w:rPr>
          <w:rFonts w:ascii="Wingdings" w:eastAsia="Wingdings" w:hAnsi="Wingdings" w:cs="Wingdings"/>
        </w:rPr>
        <w:t></w:t>
      </w:r>
      <w:r>
        <w:t xml:space="preserve"> I write/post/produce more than I read/click/consume. </w:t>
      </w:r>
    </w:p>
    <w:p w14:paraId="186416D9" w14:textId="77777777" w:rsidR="004E3146" w:rsidRDefault="00167003">
      <w:pPr>
        <w:ind w:left="-5" w:right="2021"/>
        <w:rPr>
          <w:ins w:id="17" w:author="Sanchari Das" w:date="2017-02-01T11:09:00Z"/>
        </w:rPr>
      </w:pPr>
      <w:r>
        <w:rPr>
          <w:rFonts w:ascii="Wingdings" w:eastAsia="Wingdings" w:hAnsi="Wingdings" w:cs="Wingdings"/>
        </w:rPr>
        <w:t></w:t>
      </w:r>
      <w:r>
        <w:t xml:space="preserve"> I read/click/consume more than I write/post/produce. </w:t>
      </w:r>
    </w:p>
    <w:p w14:paraId="52CD309D" w14:textId="77777777" w:rsidR="00F53E37" w:rsidRDefault="00167003">
      <w:pPr>
        <w:ind w:left="-5" w:right="2021"/>
      </w:pPr>
      <w:r>
        <w:rPr>
          <w:rFonts w:ascii="Wingdings" w:eastAsia="Wingdings" w:hAnsi="Wingdings" w:cs="Wingdings"/>
        </w:rPr>
        <w:t></w:t>
      </w:r>
      <w:r>
        <w:t xml:space="preserve"> I write/post/produce roughly the same amount as I read/click/consume. </w:t>
      </w:r>
    </w:p>
    <w:p w14:paraId="24CED034" w14:textId="77777777" w:rsidR="00F53E37" w:rsidRDefault="00167003">
      <w:pPr>
        <w:ind w:left="-5"/>
      </w:pPr>
      <w:r>
        <w:rPr>
          <w:rFonts w:ascii="Wingdings" w:eastAsia="Wingdings" w:hAnsi="Wingdings" w:cs="Wingdings"/>
        </w:rPr>
        <w:t></w:t>
      </w:r>
      <w:r>
        <w:t xml:space="preserve"> Please </w:t>
      </w:r>
      <w:del w:id="18" w:author="Sanchari Das" w:date="2017-02-01T11:06:00Z">
        <w:r w:rsidDel="009B7ED1">
          <w:delText>elaboratre</w:delText>
        </w:r>
      </w:del>
      <w:ins w:id="19" w:author="Sanchari Das" w:date="2017-02-01T11:06:00Z">
        <w:r w:rsidR="009B7ED1">
          <w:t>elaborate</w:t>
        </w:r>
      </w:ins>
      <w:r>
        <w:t xml:space="preserve">:  ____________________ </w:t>
      </w:r>
    </w:p>
    <w:p w14:paraId="2D161436" w14:textId="77777777" w:rsidR="00F53E37" w:rsidRDefault="00167003">
      <w:pPr>
        <w:spacing w:after="25" w:line="259" w:lineRule="auto"/>
        <w:ind w:left="0" w:firstLine="0"/>
      </w:pPr>
      <w:r>
        <w:t xml:space="preserve"> </w:t>
      </w:r>
    </w:p>
    <w:p w14:paraId="431233BC" w14:textId="77777777" w:rsidR="00F53E37" w:rsidRDefault="00167003">
      <w:pPr>
        <w:ind w:left="-5"/>
        <w:rPr>
          <w:ins w:id="20" w:author="Sanchari Das" w:date="2017-02-01T11:06:00Z"/>
        </w:rPr>
      </w:pPr>
      <w:r>
        <w:t xml:space="preserve">Q10 If you qualify for the study, which email address should we use to contact you for scheduling an in-person interview? </w:t>
      </w:r>
    </w:p>
    <w:p w14:paraId="2C577E27" w14:textId="77777777" w:rsidR="004E3146" w:rsidRDefault="004E3146">
      <w:pPr>
        <w:ind w:left="-5"/>
        <w:rPr>
          <w:ins w:id="21" w:author="Sanchari Das" w:date="2017-02-01T11:06:00Z"/>
        </w:rPr>
      </w:pPr>
    </w:p>
    <w:p w14:paraId="338F6341" w14:textId="77777777" w:rsidR="004E3146" w:rsidRPr="004E3146" w:rsidRDefault="004E3146">
      <w:pPr>
        <w:pStyle w:val="QDisplayLogic"/>
        <w:keepNext/>
        <w:rPr>
          <w:ins w:id="22" w:author="Sanchari Das" w:date="2017-02-01T11:06:00Z"/>
          <w:rFonts w:ascii="Arial" w:hAnsi="Arial" w:cs="Arial"/>
          <w:rPrChange w:id="23" w:author="Sanchari Das" w:date="2017-02-01T11:07:00Z">
            <w:rPr>
              <w:ins w:id="24" w:author="Sanchari Das" w:date="2017-02-01T11:06:00Z"/>
            </w:rPr>
          </w:rPrChange>
        </w:rPr>
        <w:pPrChange w:id="25" w:author="Sanchari Das" w:date="2017-02-01T11:08:00Z">
          <w:pPr>
            <w:pStyle w:val="QDisplayLogic"/>
            <w:keepNext/>
            <w:ind w:firstLine="400"/>
          </w:pPr>
        </w:pPrChange>
      </w:pPr>
      <w:ins w:id="26" w:author="Sanchari Das" w:date="2017-02-01T11:06:00Z">
        <w:r w:rsidRPr="004E3146">
          <w:rPr>
            <w:rFonts w:ascii="Arial" w:hAnsi="Arial" w:cs="Arial"/>
            <w:rPrChange w:id="27" w:author="Sanchari Das" w:date="2017-02-01T11:07:00Z">
              <w:rPr/>
            </w:rPrChange>
          </w:rPr>
          <w:t>If</w:t>
        </w:r>
      </w:ins>
      <w:ins w:id="28" w:author="Sanchari Das" w:date="2017-02-01T11:08:00Z">
        <w:r>
          <w:rPr>
            <w:rFonts w:ascii="Arial" w:hAnsi="Arial" w:cs="Arial"/>
          </w:rPr>
          <w:t xml:space="preserve"> </w:t>
        </w:r>
      </w:ins>
      <w:ins w:id="29" w:author="Sanchari Das" w:date="2017-02-01T11:06:00Z">
        <w:r w:rsidRPr="004E3146">
          <w:rPr>
            <w:rFonts w:ascii="Arial" w:hAnsi="Arial" w:cs="Arial"/>
            <w:rPrChange w:id="30" w:author="Sanchari Das" w:date="2017-02-01T11:07:00Z">
              <w:rPr/>
            </w:rPrChange>
          </w:rPr>
          <w:t>No Is Selected</w:t>
        </w:r>
      </w:ins>
      <w:ins w:id="31" w:author="Sanchari Das" w:date="2017-02-01T11:08:00Z">
        <w:r>
          <w:rPr>
            <w:rFonts w:ascii="Arial" w:hAnsi="Arial" w:cs="Arial"/>
          </w:rPr>
          <w:t xml:space="preserve"> for Q3</w:t>
        </w:r>
      </w:ins>
    </w:p>
    <w:p w14:paraId="1EDF7A39" w14:textId="77777777" w:rsidR="004E3146" w:rsidRPr="004E3146" w:rsidRDefault="004E3146" w:rsidP="004E3146">
      <w:pPr>
        <w:keepNext/>
        <w:rPr>
          <w:ins w:id="32" w:author="Sanchari Das" w:date="2017-02-01T11:06:00Z"/>
        </w:rPr>
      </w:pPr>
      <w:ins w:id="33" w:author="Sanchari Das" w:date="2017-02-01T11:06:00Z">
        <w:r w:rsidRPr="004E3146">
          <w:t>Q11 How would you prefer to be interviewed?</w:t>
        </w:r>
      </w:ins>
    </w:p>
    <w:p w14:paraId="7E60ACBA" w14:textId="77777777" w:rsidR="004E3146" w:rsidRPr="004E3146" w:rsidRDefault="004E3146" w:rsidP="004E3146">
      <w:pPr>
        <w:pStyle w:val="ListParagraph"/>
        <w:keepNext/>
        <w:numPr>
          <w:ilvl w:val="0"/>
          <w:numId w:val="5"/>
        </w:numPr>
        <w:rPr>
          <w:ins w:id="34" w:author="Sanchari Das" w:date="2017-02-01T11:06:00Z"/>
          <w:rFonts w:ascii="Arial" w:hAnsi="Arial" w:cs="Arial"/>
          <w:rPrChange w:id="35" w:author="Sanchari Das" w:date="2017-02-01T11:07:00Z">
            <w:rPr>
              <w:ins w:id="36" w:author="Sanchari Das" w:date="2017-02-01T11:06:00Z"/>
            </w:rPr>
          </w:rPrChange>
        </w:rPr>
      </w:pPr>
      <w:ins w:id="37" w:author="Sanchari Das" w:date="2017-02-01T11:06:00Z">
        <w:r w:rsidRPr="004E3146">
          <w:rPr>
            <w:rFonts w:ascii="Arial" w:hAnsi="Arial" w:cs="Arial"/>
            <w:rPrChange w:id="38" w:author="Sanchari Das" w:date="2017-02-01T11:07:00Z">
              <w:rPr/>
            </w:rPrChange>
          </w:rPr>
          <w:t>Video Conference (1)</w:t>
        </w:r>
      </w:ins>
    </w:p>
    <w:p w14:paraId="5DCF5B79" w14:textId="77777777" w:rsidR="004E3146" w:rsidRPr="004E3146" w:rsidRDefault="004E3146" w:rsidP="004E3146">
      <w:pPr>
        <w:pStyle w:val="ListParagraph"/>
        <w:keepNext/>
        <w:numPr>
          <w:ilvl w:val="0"/>
          <w:numId w:val="5"/>
        </w:numPr>
        <w:rPr>
          <w:ins w:id="39" w:author="Sanchari Das" w:date="2017-02-01T11:06:00Z"/>
          <w:rFonts w:ascii="Arial" w:hAnsi="Arial" w:cs="Arial"/>
          <w:rPrChange w:id="40" w:author="Sanchari Das" w:date="2017-02-01T11:07:00Z">
            <w:rPr>
              <w:ins w:id="41" w:author="Sanchari Das" w:date="2017-02-01T11:06:00Z"/>
            </w:rPr>
          </w:rPrChange>
        </w:rPr>
      </w:pPr>
      <w:ins w:id="42" w:author="Sanchari Das" w:date="2017-02-01T11:06:00Z">
        <w:r w:rsidRPr="004E3146">
          <w:rPr>
            <w:rFonts w:ascii="Arial" w:hAnsi="Arial" w:cs="Arial"/>
            <w:rPrChange w:id="43" w:author="Sanchari Das" w:date="2017-02-01T11:07:00Z">
              <w:rPr/>
            </w:rPrChange>
          </w:rPr>
          <w:t>Telephone Interview (2)</w:t>
        </w:r>
      </w:ins>
    </w:p>
    <w:p w14:paraId="76F50D31" w14:textId="77777777" w:rsidR="009B7ED1" w:rsidRDefault="009B7ED1">
      <w:pPr>
        <w:ind w:left="-5"/>
      </w:pPr>
    </w:p>
    <w:p w14:paraId="320801A5" w14:textId="77777777" w:rsidR="00F53E37" w:rsidRDefault="00167003">
      <w:pPr>
        <w:spacing w:after="0" w:line="259" w:lineRule="auto"/>
        <w:ind w:left="0" w:firstLine="0"/>
      </w:pPr>
      <w:r>
        <w:t xml:space="preserve"> </w:t>
      </w:r>
    </w:p>
    <w:sectPr w:rsidR="00F53E37">
      <w:headerReference w:type="even" r:id="rId8"/>
      <w:headerReference w:type="default" r:id="rId9"/>
      <w:headerReference w:type="first" r:id="rId10"/>
      <w:pgSz w:w="12240" w:h="15840"/>
      <w:pgMar w:top="1446" w:right="1533" w:bottom="3679" w:left="1440" w:header="726"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82ED2" w14:textId="77777777" w:rsidR="00F72480" w:rsidRDefault="00F72480">
      <w:pPr>
        <w:spacing w:after="0" w:line="240" w:lineRule="auto"/>
      </w:pPr>
      <w:r>
        <w:separator/>
      </w:r>
    </w:p>
  </w:endnote>
  <w:endnote w:type="continuationSeparator" w:id="0">
    <w:p w14:paraId="66076946" w14:textId="77777777" w:rsidR="00F72480" w:rsidRDefault="00F7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E6BF6" w14:textId="77777777" w:rsidR="00F72480" w:rsidRDefault="00F72480">
      <w:pPr>
        <w:spacing w:after="0" w:line="240" w:lineRule="auto"/>
      </w:pPr>
      <w:r>
        <w:separator/>
      </w:r>
    </w:p>
  </w:footnote>
  <w:footnote w:type="continuationSeparator" w:id="0">
    <w:p w14:paraId="615FBF34" w14:textId="77777777" w:rsidR="00F72480" w:rsidRDefault="00F724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BA3F0" w14:textId="77777777" w:rsidR="00167003" w:rsidRDefault="00167003">
    <w:pPr>
      <w:spacing w:after="0" w:line="259" w:lineRule="auto"/>
      <w:ind w:left="0" w:right="-92" w:firstLine="0"/>
      <w:jc w:val="right"/>
    </w:pPr>
    <w:r>
      <w:t xml:space="preserve">IRB Study #1609545727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E0AAB" w14:textId="77777777" w:rsidR="00167003" w:rsidRDefault="00167003">
    <w:pPr>
      <w:spacing w:after="0" w:line="259" w:lineRule="auto"/>
      <w:ind w:left="0" w:right="-92" w:firstLine="0"/>
      <w:jc w:val="right"/>
    </w:pPr>
    <w:r>
      <w:t xml:space="preserve">IRB Study #1609545727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76CD" w14:textId="77777777" w:rsidR="00167003" w:rsidRDefault="00167003">
    <w:pPr>
      <w:spacing w:after="0" w:line="259" w:lineRule="auto"/>
      <w:ind w:left="0" w:right="-92" w:firstLine="0"/>
      <w:jc w:val="right"/>
    </w:pPr>
    <w:r>
      <w:t xml:space="preserve">IRB Study #1609545727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0F339A2"/>
    <w:multiLevelType w:val="hybridMultilevel"/>
    <w:tmpl w:val="515466E2"/>
    <w:lvl w:ilvl="0" w:tplc="51AED34E">
      <w:start w:val="1"/>
      <w:numFmt w:val="bullet"/>
      <w:lvlText w:val="m"/>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73CD7C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F8A600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9068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4F0CCB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FC46DE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5184A1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B00224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30A088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2333261F"/>
    <w:multiLevelType w:val="hybridMultilevel"/>
    <w:tmpl w:val="6846B100"/>
    <w:lvl w:ilvl="0" w:tplc="FDA2EDB0">
      <w:start w:val="1"/>
      <w:numFmt w:val="bullet"/>
      <w:lvlText w:val="m"/>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90A8C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6261D4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0B4488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14B5D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DDE0FD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930EE4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DEA889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24440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DF0420A"/>
    <w:multiLevelType w:val="hybridMultilevel"/>
    <w:tmpl w:val="872C1D50"/>
    <w:lvl w:ilvl="0" w:tplc="E68658BA">
      <w:start w:val="1"/>
      <w:numFmt w:val="bullet"/>
      <w:lvlText w:val="m"/>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E9EA3E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6123E5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8C8DB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D5C4E4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0A8EF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A04257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3F0B02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AEF19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nsid w:val="685433D6"/>
    <w:multiLevelType w:val="hybridMultilevel"/>
    <w:tmpl w:val="896EAB2C"/>
    <w:lvl w:ilvl="0" w:tplc="644ADDC8">
      <w:start w:val="1"/>
      <w:numFmt w:val="bullet"/>
      <w:lvlText w:val="q"/>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B8A3E0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9947D1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D6A08D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F4ABF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BA483A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28061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56CBB8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BB286D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2"/>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chari Das">
    <w15:presenceInfo w15:providerId="None" w15:userId="Sanchari Das"/>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37"/>
    <w:rsid w:val="00167003"/>
    <w:rsid w:val="004E3146"/>
    <w:rsid w:val="004F617F"/>
    <w:rsid w:val="00594C58"/>
    <w:rsid w:val="00705D11"/>
    <w:rsid w:val="009B7ED1"/>
    <w:rsid w:val="009D22A0"/>
    <w:rsid w:val="00C25855"/>
    <w:rsid w:val="00F53E37"/>
    <w:rsid w:val="00F72480"/>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2282"/>
  <w15:docId w15:val="{D18AC590-1964-45C4-AE27-1F26CD3F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 w:line="27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hd w:val="clear" w:color="auto" w:fill="C4DCFF"/>
      <w:spacing w:after="22"/>
      <w:ind w:left="10" w:hanging="10"/>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rPr>
  </w:style>
  <w:style w:type="paragraph" w:styleId="ListParagraph">
    <w:name w:val="List Paragraph"/>
    <w:basedOn w:val="Normal"/>
    <w:uiPriority w:val="34"/>
    <w:qFormat/>
    <w:rsid w:val="004E3146"/>
    <w:pPr>
      <w:spacing w:after="0" w:line="276" w:lineRule="auto"/>
      <w:ind w:left="720" w:firstLine="0"/>
      <w:contextualSpacing/>
    </w:pPr>
    <w:rPr>
      <w:rFonts w:asciiTheme="minorHAnsi" w:eastAsiaTheme="minorEastAsia" w:hAnsiTheme="minorHAnsi" w:cstheme="minorBidi"/>
      <w:color w:val="auto"/>
    </w:rPr>
  </w:style>
  <w:style w:type="paragraph" w:customStyle="1" w:styleId="QDisplayLogic">
    <w:name w:val="QDisplayLogic"/>
    <w:basedOn w:val="Normal"/>
    <w:qFormat/>
    <w:rsid w:val="004E3146"/>
    <w:pPr>
      <w:shd w:val="clear" w:color="auto" w:fill="C5DCFF"/>
      <w:spacing w:after="0" w:line="276" w:lineRule="auto"/>
      <w:ind w:left="0" w:firstLine="0"/>
    </w:pPr>
    <w:rPr>
      <w:rFonts w:asciiTheme="minorHAnsi" w:eastAsiaTheme="minorEastAsia" w:hAnsiTheme="minorHAnsi" w:cstheme="minorBidi"/>
    </w:rPr>
  </w:style>
  <w:style w:type="numbering" w:customStyle="1" w:styleId="Singlepunch">
    <w:name w:val="Single punch"/>
    <w:rsid w:val="004E3146"/>
    <w:pPr>
      <w:numPr>
        <w:numId w:val="6"/>
      </w:numPr>
    </w:pPr>
  </w:style>
  <w:style w:type="paragraph" w:styleId="BalloonText">
    <w:name w:val="Balloon Text"/>
    <w:basedOn w:val="Normal"/>
    <w:link w:val="BalloonTextChar"/>
    <w:uiPriority w:val="99"/>
    <w:semiHidden/>
    <w:unhideWhenUsed/>
    <w:rsid w:val="004E31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146"/>
    <w:rPr>
      <w:rFonts w:ascii="Segoe UI" w:eastAsia="Arial" w:hAnsi="Segoe UI" w:cs="Segoe UI"/>
      <w:color w:val="000000"/>
      <w:sz w:val="18"/>
      <w:szCs w:val="18"/>
    </w:rPr>
  </w:style>
  <w:style w:type="paragraph" w:styleId="Revision">
    <w:name w:val="Revision"/>
    <w:hidden/>
    <w:uiPriority w:val="99"/>
    <w:semiHidden/>
    <w:rsid w:val="004E3146"/>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98173">
      <w:bodyDiv w:val="1"/>
      <w:marLeft w:val="0"/>
      <w:marRight w:val="0"/>
      <w:marTop w:val="0"/>
      <w:marBottom w:val="0"/>
      <w:divBdr>
        <w:top w:val="none" w:sz="0" w:space="0" w:color="auto"/>
        <w:left w:val="none" w:sz="0" w:space="0" w:color="auto"/>
        <w:bottom w:val="none" w:sz="0" w:space="0" w:color="auto"/>
        <w:right w:val="none" w:sz="0" w:space="0" w:color="auto"/>
      </w:divBdr>
    </w:div>
    <w:div w:id="871722921">
      <w:bodyDiv w:val="1"/>
      <w:marLeft w:val="0"/>
      <w:marRight w:val="0"/>
      <w:marTop w:val="0"/>
      <w:marBottom w:val="0"/>
      <w:divBdr>
        <w:top w:val="none" w:sz="0" w:space="0" w:color="auto"/>
        <w:left w:val="none" w:sz="0" w:space="0" w:color="auto"/>
        <w:bottom w:val="none" w:sz="0" w:space="0" w:color="auto"/>
        <w:right w:val="none" w:sz="0" w:space="0" w:color="auto"/>
      </w:divBdr>
      <w:divsChild>
        <w:div w:id="1430277069">
          <w:marLeft w:val="0"/>
          <w:marRight w:val="0"/>
          <w:marTop w:val="0"/>
          <w:marBottom w:val="0"/>
          <w:divBdr>
            <w:top w:val="none" w:sz="0" w:space="0" w:color="auto"/>
            <w:left w:val="none" w:sz="0" w:space="0" w:color="auto"/>
            <w:bottom w:val="none" w:sz="0" w:space="0" w:color="auto"/>
            <w:right w:val="none" w:sz="0" w:space="0" w:color="auto"/>
          </w:divBdr>
        </w:div>
        <w:div w:id="364868915">
          <w:marLeft w:val="0"/>
          <w:marRight w:val="0"/>
          <w:marTop w:val="0"/>
          <w:marBottom w:val="0"/>
          <w:divBdr>
            <w:top w:val="none" w:sz="0" w:space="0" w:color="auto"/>
            <w:left w:val="none" w:sz="0" w:space="0" w:color="auto"/>
            <w:bottom w:val="none" w:sz="0" w:space="0" w:color="auto"/>
            <w:right w:val="none" w:sz="0" w:space="0" w:color="auto"/>
          </w:divBdr>
        </w:div>
        <w:div w:id="1168790437">
          <w:marLeft w:val="0"/>
          <w:marRight w:val="0"/>
          <w:marTop w:val="0"/>
          <w:marBottom w:val="0"/>
          <w:divBdr>
            <w:top w:val="none" w:sz="0" w:space="0" w:color="auto"/>
            <w:left w:val="none" w:sz="0" w:space="0" w:color="auto"/>
            <w:bottom w:val="none" w:sz="0" w:space="0" w:color="auto"/>
            <w:right w:val="none" w:sz="0" w:space="0" w:color="auto"/>
          </w:divBdr>
        </w:div>
        <w:div w:id="187407920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1321-F424-3D4F-ADB7-481B7BA3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Sanchari Das</dc:creator>
  <cp:keywords/>
  <cp:lastModifiedBy> </cp:lastModifiedBy>
  <cp:revision>5</cp:revision>
  <dcterms:created xsi:type="dcterms:W3CDTF">2017-02-01T16:11:00Z</dcterms:created>
  <dcterms:modified xsi:type="dcterms:W3CDTF">2017-02-01T21:55:00Z</dcterms:modified>
</cp:coreProperties>
</file>